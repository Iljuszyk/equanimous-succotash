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B1603D" w:rsidRDefault="00685AA7">
      <w:pPr>
        <w:pStyle w:val="Ttulo"/>
        <w:rPr>
          <w:lang w:val="pt-BR"/>
        </w:rPr>
      </w:pPr>
      <w:r w:rsidRPr="00B1603D">
        <w:rPr>
          <w:lang w:val="pt-BR"/>
        </w:rPr>
        <w:fldChar w:fldCharType="begin"/>
      </w:r>
      <w:r w:rsidRPr="00B1603D">
        <w:rPr>
          <w:lang w:val="pt-BR"/>
        </w:rPr>
        <w:instrText xml:space="preserve"> SUBJECT  \* MERGEFORMAT </w:instrText>
      </w:r>
      <w:r w:rsidRPr="00B1603D">
        <w:rPr>
          <w:lang w:val="pt-BR"/>
        </w:rPr>
        <w:fldChar w:fldCharType="separate"/>
      </w:r>
      <w:r w:rsidR="00CC5C04">
        <w:rPr>
          <w:lang w:val="pt-BR"/>
        </w:rPr>
        <w:t>Dr. Ray</w:t>
      </w:r>
      <w:r w:rsidRPr="00B1603D">
        <w:rPr>
          <w:lang w:val="pt-BR"/>
        </w:rPr>
        <w:fldChar w:fldCharType="end"/>
      </w:r>
    </w:p>
    <w:p w:rsidR="00685AA7" w:rsidRPr="00B1603D" w:rsidRDefault="004E7A6B">
      <w:pPr>
        <w:pStyle w:val="Ttulo"/>
        <w:rPr>
          <w:lang w:val="pt-BR"/>
        </w:rPr>
      </w:pPr>
      <w:r w:rsidRPr="00B1603D">
        <w:rPr>
          <w:lang w:val="pt-BR"/>
        </w:rPr>
        <w:fldChar w:fldCharType="begin"/>
      </w:r>
      <w:r w:rsidRPr="00B1603D">
        <w:rPr>
          <w:lang w:val="pt-BR"/>
        </w:rPr>
        <w:instrText xml:space="preserve"> TITLE  \* MERGEFORMAT </w:instrText>
      </w:r>
      <w:r w:rsidRPr="00B1603D">
        <w:rPr>
          <w:lang w:val="pt-BR"/>
        </w:rPr>
        <w:fldChar w:fldCharType="separate"/>
      </w:r>
      <w:r w:rsidR="006D557C" w:rsidRPr="00B1603D">
        <w:rPr>
          <w:lang w:val="pt-BR"/>
        </w:rPr>
        <w:t>Vis</w:t>
      </w:r>
      <w:r w:rsidR="00A741DE" w:rsidRPr="00B1603D">
        <w:rPr>
          <w:lang w:val="pt-BR"/>
        </w:rPr>
        <w:t>ão</w:t>
      </w:r>
      <w:r w:rsidRPr="00B1603D">
        <w:rPr>
          <w:lang w:val="pt-BR"/>
        </w:rPr>
        <w:fldChar w:fldCharType="end"/>
      </w:r>
    </w:p>
    <w:p w:rsidR="00685AA7" w:rsidRPr="00B1603D" w:rsidRDefault="00685AA7">
      <w:pPr>
        <w:pStyle w:val="Corpodetexto3"/>
        <w:rPr>
          <w:lang w:val="pt-BR"/>
        </w:rPr>
      </w:pPr>
      <w:proofErr w:type="spellStart"/>
      <w:r w:rsidRPr="00B1603D">
        <w:rPr>
          <w:lang w:val="pt-BR"/>
        </w:rPr>
        <w:t>Usage</w:t>
      </w:r>
      <w:proofErr w:type="spellEnd"/>
      <w:r w:rsidRPr="00B1603D">
        <w:rPr>
          <w:lang w:val="pt-BR"/>
        </w:rPr>
        <w:t xml:space="preserve"> note: </w:t>
      </w:r>
      <w:proofErr w:type="spellStart"/>
      <w:r w:rsidRPr="00B1603D">
        <w:rPr>
          <w:lang w:val="pt-BR"/>
        </w:rPr>
        <w:t>There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is</w:t>
      </w:r>
      <w:proofErr w:type="spellEnd"/>
      <w:r w:rsidRPr="00B1603D">
        <w:rPr>
          <w:lang w:val="pt-BR"/>
        </w:rPr>
        <w:t xml:space="preserve"> procedural </w:t>
      </w:r>
      <w:proofErr w:type="spellStart"/>
      <w:r w:rsidRPr="00B1603D">
        <w:rPr>
          <w:lang w:val="pt-BR"/>
        </w:rPr>
        <w:t>guidance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within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template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that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appears</w:t>
      </w:r>
      <w:proofErr w:type="spellEnd"/>
      <w:r w:rsidRPr="00B1603D">
        <w:rPr>
          <w:lang w:val="pt-BR"/>
        </w:rPr>
        <w:t xml:space="preserve"> in a </w:t>
      </w:r>
      <w:proofErr w:type="spellStart"/>
      <w:r w:rsidRPr="00B1603D">
        <w:rPr>
          <w:lang w:val="pt-BR"/>
        </w:rPr>
        <w:t>style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named</w:t>
      </w:r>
      <w:proofErr w:type="spellEnd"/>
      <w:r w:rsidRPr="00B1603D">
        <w:rPr>
          <w:lang w:val="pt-BR"/>
        </w:rPr>
        <w:t xml:space="preserve"> </w:t>
      </w:r>
      <w:proofErr w:type="spellStart"/>
      <w:proofErr w:type="gramStart"/>
      <w:r w:rsidRPr="00B1603D">
        <w:rPr>
          <w:lang w:val="pt-BR"/>
        </w:rPr>
        <w:t>InfoBlue</w:t>
      </w:r>
      <w:proofErr w:type="spellEnd"/>
      <w:proofErr w:type="gramEnd"/>
      <w:r w:rsidRPr="00B1603D">
        <w:rPr>
          <w:lang w:val="pt-BR"/>
        </w:rPr>
        <w:t xml:space="preserve">.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style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has</w:t>
      </w:r>
      <w:proofErr w:type="spellEnd"/>
      <w:r w:rsidRPr="00B1603D">
        <w:rPr>
          <w:lang w:val="pt-BR"/>
        </w:rPr>
        <w:t xml:space="preserve"> a </w:t>
      </w:r>
      <w:proofErr w:type="spellStart"/>
      <w:r w:rsidRPr="00B1603D">
        <w:rPr>
          <w:lang w:val="pt-BR"/>
        </w:rPr>
        <w:t>hidden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font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attribute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allowing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you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toggle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whether</w:t>
      </w:r>
      <w:proofErr w:type="spellEnd"/>
      <w:r w:rsidRPr="00B1603D">
        <w:rPr>
          <w:lang w:val="pt-BR"/>
        </w:rPr>
        <w:t xml:space="preserve"> it </w:t>
      </w:r>
      <w:proofErr w:type="spellStart"/>
      <w:r w:rsidRPr="00CC5C04">
        <w:rPr>
          <w:u w:val="single"/>
          <w:lang w:val="pt-BR"/>
        </w:rPr>
        <w:t>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visible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hidden</w:t>
      </w:r>
      <w:proofErr w:type="spellEnd"/>
      <w:r w:rsidRPr="00B1603D">
        <w:rPr>
          <w:lang w:val="pt-BR"/>
        </w:rPr>
        <w:t xml:space="preserve"> in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template</w:t>
      </w:r>
      <w:proofErr w:type="spellEnd"/>
      <w:r w:rsidRPr="00B1603D">
        <w:rPr>
          <w:lang w:val="pt-BR"/>
        </w:rPr>
        <w:t xml:space="preserve">. Use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Word </w:t>
      </w:r>
      <w:proofErr w:type="gramStart"/>
      <w:r w:rsidRPr="00B1603D">
        <w:rPr>
          <w:lang w:val="pt-BR"/>
        </w:rPr>
        <w:t>menu</w:t>
      </w:r>
      <w:proofErr w:type="gramEnd"/>
      <w:r w:rsidRPr="00B1603D">
        <w:rPr>
          <w:lang w:val="pt-BR"/>
        </w:rPr>
        <w:t xml:space="preserve"> Tools</w:t>
      </w:r>
      <w:r w:rsidRPr="00B1603D">
        <w:rPr>
          <w:lang w:val="pt-BR"/>
        </w:rPr>
        <w:sym w:font="Wingdings" w:char="F0E0"/>
      </w:r>
      <w:proofErr w:type="spellStart"/>
      <w:r w:rsidRPr="00B1603D">
        <w:rPr>
          <w:lang w:val="pt-BR"/>
        </w:rPr>
        <w:t>Options</w:t>
      </w:r>
      <w:proofErr w:type="spellEnd"/>
      <w:r w:rsidRPr="00B1603D">
        <w:rPr>
          <w:lang w:val="pt-BR"/>
        </w:rPr>
        <w:sym w:font="Wingdings" w:char="F0E0"/>
      </w:r>
      <w:proofErr w:type="spellStart"/>
      <w:r w:rsidRPr="00B1603D">
        <w:rPr>
          <w:lang w:val="pt-BR"/>
        </w:rPr>
        <w:t>View</w:t>
      </w:r>
      <w:proofErr w:type="spellEnd"/>
      <w:r w:rsidRPr="00B1603D">
        <w:rPr>
          <w:lang w:val="pt-BR"/>
        </w:rPr>
        <w:sym w:font="Wingdings" w:char="F0E0"/>
      </w:r>
      <w:proofErr w:type="spellStart"/>
      <w:r w:rsidRPr="00B1603D">
        <w:rPr>
          <w:lang w:val="pt-BR"/>
        </w:rPr>
        <w:t>Hidden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Text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checkbox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toggle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setting. A similar </w:t>
      </w:r>
      <w:proofErr w:type="spellStart"/>
      <w:r w:rsidRPr="00B1603D">
        <w:rPr>
          <w:lang w:val="pt-BR"/>
        </w:rPr>
        <w:t>option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exists</w:t>
      </w:r>
      <w:proofErr w:type="spellEnd"/>
      <w:r w:rsidRPr="00B1603D">
        <w:rPr>
          <w:lang w:val="pt-BR"/>
        </w:rPr>
        <w:t xml:space="preserve"> for </w:t>
      </w:r>
      <w:proofErr w:type="spellStart"/>
      <w:r w:rsidRPr="00B1603D">
        <w:rPr>
          <w:lang w:val="pt-BR"/>
        </w:rPr>
        <w:t>printing</w:t>
      </w:r>
      <w:proofErr w:type="spellEnd"/>
      <w:r w:rsidRPr="00B1603D">
        <w:rPr>
          <w:lang w:val="pt-BR"/>
        </w:rPr>
        <w:t xml:space="preserve"> Tools</w:t>
      </w:r>
      <w:r w:rsidRPr="00B1603D">
        <w:rPr>
          <w:lang w:val="pt-BR"/>
        </w:rPr>
        <w:sym w:font="Wingdings" w:char="F0E0"/>
      </w:r>
      <w:proofErr w:type="spellStart"/>
      <w:r w:rsidRPr="00B1603D">
        <w:rPr>
          <w:lang w:val="pt-BR"/>
        </w:rPr>
        <w:t>Options</w:t>
      </w:r>
      <w:proofErr w:type="spellEnd"/>
      <w:r w:rsidRPr="00B1603D">
        <w:rPr>
          <w:lang w:val="pt-BR"/>
        </w:rPr>
        <w:sym w:font="Wingdings" w:char="F0E0"/>
      </w:r>
      <w:r w:rsidRPr="00B1603D">
        <w:rPr>
          <w:lang w:val="pt-BR"/>
        </w:rPr>
        <w:t>Print.</w:t>
      </w:r>
    </w:p>
    <w:p w:rsidR="00685AA7" w:rsidRPr="00B1603D" w:rsidRDefault="00685AA7">
      <w:pPr>
        <w:rPr>
          <w:lang w:val="pt-BR"/>
        </w:rPr>
      </w:pPr>
    </w:p>
    <w:p w:rsidR="00685AA7" w:rsidRDefault="005F32BC">
      <w:pPr>
        <w:pStyle w:val="Ttulo1"/>
        <w:rPr>
          <w:lang w:val="pt-BR"/>
        </w:rPr>
      </w:pPr>
      <w:bookmarkStart w:id="0" w:name="_Toc436203377"/>
      <w:bookmarkStart w:id="1" w:name="_Toc452813577"/>
      <w:r w:rsidRPr="00B1603D">
        <w:rPr>
          <w:lang w:val="pt-BR"/>
        </w:rPr>
        <w:t>Introdução</w:t>
      </w:r>
    </w:p>
    <w:p w:rsidR="00B47AA1" w:rsidRPr="00B47AA1" w:rsidRDefault="00B47AA1" w:rsidP="00C60DE7">
      <w:pPr>
        <w:jc w:val="both"/>
        <w:rPr>
          <w:lang w:val="pt-BR"/>
        </w:rPr>
        <w:pPrChange w:id="2" w:author="Marco Aurélio Souza Mangan" w:date="2015-09-18T10:48:00Z">
          <w:pPr/>
        </w:pPrChange>
      </w:pPr>
      <w:r>
        <w:rPr>
          <w:lang w:val="pt-BR"/>
        </w:rPr>
        <w:t xml:space="preserve">Este projeto é um exemplo da disciplina de Engenharia de Software II, da Faculdade </w:t>
      </w:r>
      <w:proofErr w:type="gramStart"/>
      <w:r>
        <w:rPr>
          <w:lang w:val="pt-BR"/>
        </w:rPr>
        <w:t>Senac</w:t>
      </w:r>
      <w:proofErr w:type="gramEnd"/>
      <w:r>
        <w:rPr>
          <w:lang w:val="pt-BR"/>
        </w:rPr>
        <w:t xml:space="preserve"> Porto Alegre, no segundo semestre de 2015. O consultório e envolvidos são fictícios e correspondem ao sistema desenvolvido na disciplina Laboratório de Programação II.</w:t>
      </w:r>
    </w:p>
    <w:p w:rsidR="00685AA7" w:rsidRDefault="00685AA7">
      <w:pPr>
        <w:pStyle w:val="Ttulo1"/>
        <w:rPr>
          <w:lang w:val="pt-BR"/>
        </w:rPr>
      </w:pPr>
      <w:bookmarkStart w:id="3" w:name="_Toc512930906"/>
      <w:bookmarkStart w:id="4" w:name="_Toc20715755"/>
      <w:r w:rsidRPr="00B1603D">
        <w:rPr>
          <w:lang w:val="pt-BR"/>
        </w:rPr>
        <w:t>Posi</w:t>
      </w:r>
      <w:r w:rsidR="00A741DE" w:rsidRPr="00B1603D">
        <w:rPr>
          <w:lang w:val="pt-BR"/>
        </w:rPr>
        <w:t>c</w:t>
      </w:r>
      <w:r w:rsidRPr="00B1603D">
        <w:rPr>
          <w:lang w:val="pt-BR"/>
        </w:rPr>
        <w:t>ion</w:t>
      </w:r>
      <w:r w:rsidR="00A741DE" w:rsidRPr="00B1603D">
        <w:rPr>
          <w:lang w:val="pt-BR"/>
        </w:rPr>
        <w:t>amento</w:t>
      </w:r>
      <w:bookmarkStart w:id="5" w:name="_GoBack"/>
      <w:bookmarkEnd w:id="0"/>
      <w:bookmarkEnd w:id="1"/>
      <w:bookmarkEnd w:id="3"/>
      <w:bookmarkEnd w:id="4"/>
      <w:bookmarkEnd w:id="5"/>
    </w:p>
    <w:p w:rsidR="00B47AA1" w:rsidRPr="00B47AA1" w:rsidRDefault="00B47AA1" w:rsidP="00B47AA1">
      <w:pPr>
        <w:rPr>
          <w:lang w:val="pt-BR"/>
        </w:rPr>
      </w:pPr>
      <w:r>
        <w:rPr>
          <w:lang w:val="pt-BR"/>
        </w:rPr>
        <w:t>Este seção apresenta a declaração do problema (Seção 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_Ref429124931 \w </w:instrText>
      </w:r>
      <w:r>
        <w:rPr>
          <w:lang w:val="pt-BR"/>
        </w:rPr>
        <w:fldChar w:fldCharType="separate"/>
      </w:r>
      <w:r>
        <w:rPr>
          <w:lang w:val="pt-BR"/>
        </w:rPr>
        <w:t>2.1</w:t>
      </w:r>
      <w:r>
        <w:rPr>
          <w:lang w:val="pt-BR"/>
        </w:rPr>
        <w:fldChar w:fldCharType="end"/>
      </w:r>
      <w:r>
        <w:rPr>
          <w:lang w:val="pt-BR"/>
        </w:rPr>
        <w:t xml:space="preserve">) e o posicionamento do produto (Seção 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_Ref429124938 \w </w:instrText>
      </w:r>
      <w:r>
        <w:rPr>
          <w:lang w:val="pt-BR"/>
        </w:rPr>
        <w:fldChar w:fldCharType="separate"/>
      </w:r>
      <w:r>
        <w:rPr>
          <w:lang w:val="pt-BR"/>
        </w:rPr>
        <w:t>2.2</w:t>
      </w:r>
      <w:r>
        <w:rPr>
          <w:lang w:val="pt-BR"/>
        </w:rPr>
        <w:fldChar w:fldCharType="end"/>
      </w:r>
      <w:r>
        <w:rPr>
          <w:lang w:val="pt-BR"/>
        </w:rPr>
        <w:t>).</w:t>
      </w:r>
    </w:p>
    <w:p w:rsidR="00685AA7" w:rsidRPr="00B1603D" w:rsidRDefault="00685AA7">
      <w:pPr>
        <w:rPr>
          <w:lang w:val="pt-BR"/>
        </w:rPr>
      </w:pPr>
    </w:p>
    <w:p w:rsidR="00685AA7" w:rsidRPr="00B1603D" w:rsidRDefault="00A741DE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bookmarkStart w:id="10" w:name="_Ref429124931"/>
      <w:r w:rsidRPr="00B1603D">
        <w:rPr>
          <w:lang w:val="pt-BR"/>
        </w:rPr>
        <w:t xml:space="preserve">Declaração do </w:t>
      </w:r>
      <w:r w:rsidR="00685AA7" w:rsidRPr="00B1603D">
        <w:rPr>
          <w:lang w:val="pt-BR"/>
        </w:rPr>
        <w:t>Problem</w:t>
      </w:r>
      <w:r w:rsidRPr="00B1603D">
        <w:rPr>
          <w:lang w:val="pt-BR"/>
        </w:rPr>
        <w:t>a</w:t>
      </w:r>
      <w:bookmarkEnd w:id="6"/>
      <w:bookmarkEnd w:id="7"/>
      <w:bookmarkEnd w:id="8"/>
      <w:bookmarkEnd w:id="9"/>
      <w:bookmarkEnd w:id="10"/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>[</w:t>
      </w:r>
      <w:proofErr w:type="spellStart"/>
      <w:r w:rsidRPr="00B1603D">
        <w:rPr>
          <w:lang w:val="pt-BR"/>
        </w:rPr>
        <w:t>Provide</w:t>
      </w:r>
      <w:proofErr w:type="spellEnd"/>
      <w:r w:rsidRPr="00B1603D">
        <w:rPr>
          <w:lang w:val="pt-BR"/>
        </w:rPr>
        <w:t xml:space="preserve"> a </w:t>
      </w:r>
      <w:proofErr w:type="spellStart"/>
      <w:r w:rsidRPr="00B1603D">
        <w:rPr>
          <w:lang w:val="pt-BR"/>
        </w:rPr>
        <w:t>statement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summarizing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problem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being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solved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proofErr w:type="gramStart"/>
      <w:r w:rsidRPr="00B1603D">
        <w:rPr>
          <w:lang w:val="pt-BR"/>
        </w:rPr>
        <w:t>project</w:t>
      </w:r>
      <w:proofErr w:type="spellEnd"/>
      <w:proofErr w:type="gramEnd"/>
      <w:r w:rsidRPr="00B1603D">
        <w:rPr>
          <w:lang w:val="pt-BR"/>
        </w:rPr>
        <w:t xml:space="preserve">. The </w:t>
      </w:r>
      <w:proofErr w:type="spellStart"/>
      <w:r w:rsidRPr="00B1603D">
        <w:rPr>
          <w:lang w:val="pt-BR"/>
        </w:rPr>
        <w:t>following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format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may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used</w:t>
      </w:r>
      <w:proofErr w:type="spellEnd"/>
      <w:r w:rsidRPr="00B1603D">
        <w:rPr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B1603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6AE6">
            <w:pPr>
              <w:pStyle w:val="Corpodetexto"/>
              <w:keepNext/>
              <w:ind w:left="72"/>
              <w:rPr>
                <w:lang w:val="pt-BR"/>
              </w:rPr>
            </w:pPr>
            <w:r w:rsidRPr="00B1603D"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[descr</w:t>
            </w:r>
            <w:r w:rsidR="00C00751" w:rsidRPr="00B1603D">
              <w:rPr>
                <w:lang w:val="pt-BR"/>
              </w:rPr>
              <w:t xml:space="preserve">eva o </w:t>
            </w:r>
            <w:r w:rsidRPr="00B1603D">
              <w:rPr>
                <w:lang w:val="pt-BR"/>
              </w:rPr>
              <w:t>problem</w:t>
            </w:r>
            <w:r w:rsidR="00C00751" w:rsidRPr="00B1603D">
              <w:rPr>
                <w:lang w:val="pt-BR"/>
              </w:rPr>
              <w:t>a</w:t>
            </w:r>
            <w:r w:rsidRPr="00B1603D">
              <w:rPr>
                <w:lang w:val="pt-BR"/>
              </w:rPr>
              <w:t>]</w:t>
            </w:r>
          </w:p>
        </w:tc>
      </w:tr>
      <w:tr w:rsidR="00685AA7" w:rsidRPr="00B1603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5AA7" w:rsidP="00686AE6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afet</w:t>
            </w:r>
            <w:r w:rsidR="00686AE6" w:rsidRPr="00B1603D">
              <w:rPr>
                <w:lang w:val="pt-BR"/>
              </w:rPr>
              <w:t>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C00751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[os</w:t>
            </w:r>
            <w:r w:rsidR="00685AA7" w:rsidRPr="00B1603D">
              <w:rPr>
                <w:lang w:val="pt-BR"/>
              </w:rPr>
              <w:t xml:space="preserve"> </w:t>
            </w:r>
            <w:proofErr w:type="spellStart"/>
            <w:r w:rsidR="00685AA7" w:rsidRPr="00B1603D">
              <w:rPr>
                <w:lang w:val="pt-BR"/>
              </w:rPr>
              <w:t>stakeholders</w:t>
            </w:r>
            <w:proofErr w:type="spellEnd"/>
            <w:r w:rsidR="00685AA7" w:rsidRPr="00B1603D">
              <w:rPr>
                <w:lang w:val="pt-BR"/>
              </w:rPr>
              <w:t xml:space="preserve"> afet</w:t>
            </w:r>
            <w:r w:rsidRPr="00B1603D">
              <w:rPr>
                <w:lang w:val="pt-BR"/>
              </w:rPr>
              <w:t xml:space="preserve">ados pelo </w:t>
            </w:r>
            <w:r w:rsidR="00685AA7" w:rsidRPr="00B1603D">
              <w:rPr>
                <w:lang w:val="pt-BR"/>
              </w:rPr>
              <w:t>problem</w:t>
            </w:r>
            <w:r w:rsidRPr="00B1603D">
              <w:rPr>
                <w:lang w:val="pt-BR"/>
              </w:rPr>
              <w:t>a</w:t>
            </w:r>
            <w:r w:rsidR="00685AA7" w:rsidRPr="00B1603D">
              <w:rPr>
                <w:lang w:val="pt-BR"/>
              </w:rPr>
              <w:t>]</w:t>
            </w:r>
          </w:p>
        </w:tc>
      </w:tr>
      <w:tr w:rsidR="00685AA7" w:rsidRPr="00B1603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6AE6" w:rsidP="00686AE6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="00685AA7" w:rsidRPr="00B1603D">
              <w:rPr>
                <w:lang w:val="pt-BR"/>
              </w:rPr>
              <w:t xml:space="preserve"> impact</w:t>
            </w:r>
            <w:r w:rsidRPr="00B1603D">
              <w:rPr>
                <w:lang w:val="pt-BR"/>
              </w:rPr>
              <w:t>o</w:t>
            </w:r>
            <w:r w:rsidR="00685AA7" w:rsidRPr="00B1603D">
              <w:rPr>
                <w:lang w:val="pt-BR"/>
              </w:rPr>
              <w:t xml:space="preserve"> </w:t>
            </w:r>
            <w:r w:rsidRPr="00B1603D">
              <w:rPr>
                <w:lang w:val="pt-BR"/>
              </w:rPr>
              <w:t>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C00751" w:rsidRPr="00B1603D">
              <w:rPr>
                <w:lang w:val="pt-BR"/>
              </w:rPr>
              <w:t>qual é o impacto do problema</w:t>
            </w:r>
            <w:r w:rsidRPr="00B1603D">
              <w:rPr>
                <w:lang w:val="pt-BR"/>
              </w:rPr>
              <w:t>?</w:t>
            </w:r>
            <w:proofErr w:type="gramStart"/>
            <w:r w:rsidRPr="00B1603D">
              <w:rPr>
                <w:lang w:val="pt-BR"/>
              </w:rPr>
              <w:t>]</w:t>
            </w:r>
            <w:proofErr w:type="gramEnd"/>
          </w:p>
        </w:tc>
      </w:tr>
      <w:tr w:rsidR="00685AA7" w:rsidRPr="00B1603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686AE6" w:rsidP="00686AE6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uma</w:t>
            </w:r>
            <w:proofErr w:type="gramEnd"/>
            <w:r w:rsidR="00685AA7" w:rsidRPr="00B1603D">
              <w:rPr>
                <w:lang w:val="pt-BR"/>
              </w:rPr>
              <w:t xml:space="preserve"> solu</w:t>
            </w:r>
            <w:r w:rsidRPr="00B1603D">
              <w:rPr>
                <w:lang w:val="pt-BR"/>
              </w:rPr>
              <w:t>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C00751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[list</w:t>
            </w:r>
            <w:r w:rsidR="00C00751" w:rsidRPr="00B1603D">
              <w:rPr>
                <w:lang w:val="pt-BR"/>
              </w:rPr>
              <w:t>e</w:t>
            </w:r>
            <w:r w:rsidRPr="00B1603D">
              <w:rPr>
                <w:lang w:val="pt-BR"/>
              </w:rPr>
              <w:t xml:space="preserve"> </w:t>
            </w:r>
            <w:r w:rsidR="00C00751" w:rsidRPr="00B1603D">
              <w:rPr>
                <w:lang w:val="pt-BR"/>
              </w:rPr>
              <w:t xml:space="preserve">alguns dos principais </w:t>
            </w:r>
            <w:r w:rsidRPr="00B1603D">
              <w:rPr>
                <w:lang w:val="pt-BR"/>
              </w:rPr>
              <w:t>benef</w:t>
            </w:r>
            <w:r w:rsidR="00C00751" w:rsidRPr="00B1603D">
              <w:rPr>
                <w:lang w:val="pt-BR"/>
              </w:rPr>
              <w:t>ícios de uma solução</w:t>
            </w:r>
            <w:r w:rsidRPr="00B1603D">
              <w:rPr>
                <w:lang w:val="pt-BR"/>
              </w:rPr>
              <w:t>]</w:t>
            </w:r>
            <w:r w:rsidR="00C00751" w:rsidRPr="00B1603D">
              <w:rPr>
                <w:lang w:val="pt-BR"/>
              </w:rPr>
              <w:t>.</w:t>
            </w:r>
          </w:p>
        </w:tc>
      </w:tr>
    </w:tbl>
    <w:p w:rsidR="00C00751" w:rsidRPr="00B1603D" w:rsidRDefault="00C00751" w:rsidP="00C96381">
      <w:pPr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00751" w:rsidRPr="00B1603D" w:rsidTr="00AE7EE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00751" w:rsidRPr="00B1603D" w:rsidRDefault="00C00751" w:rsidP="00AE7EE5">
            <w:pPr>
              <w:pStyle w:val="Corpodetexto"/>
              <w:keepNext/>
              <w:ind w:left="72"/>
              <w:rPr>
                <w:lang w:val="pt-BR"/>
              </w:rPr>
            </w:pPr>
            <w:r w:rsidRPr="00B1603D"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00751" w:rsidRPr="00B1603D" w:rsidRDefault="00517F92" w:rsidP="0027722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demora</w:t>
            </w:r>
            <w:proofErr w:type="gramEnd"/>
            <w:r>
              <w:rPr>
                <w:lang w:val="pt-BR"/>
              </w:rPr>
              <w:t xml:space="preserve"> no agendamento</w:t>
            </w:r>
          </w:p>
        </w:tc>
      </w:tr>
      <w:tr w:rsidR="00C00751" w:rsidRPr="00B1603D" w:rsidTr="00AE7E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00751" w:rsidRPr="00B1603D" w:rsidRDefault="00C00751" w:rsidP="00AE7EE5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751" w:rsidRPr="00517F92" w:rsidRDefault="00517F92" w:rsidP="00277222">
            <w:pPr>
              <w:rPr>
                <w:u w:val="single"/>
                <w:lang w:val="pt-BR"/>
              </w:rPr>
            </w:pPr>
            <w:proofErr w:type="gramStart"/>
            <w:r>
              <w:rPr>
                <w:lang w:val="pt-BR"/>
              </w:rPr>
              <w:t>atendente</w:t>
            </w:r>
            <w:proofErr w:type="gramEnd"/>
          </w:p>
        </w:tc>
      </w:tr>
      <w:tr w:rsidR="00C00751" w:rsidRPr="00B1603D" w:rsidTr="00AE7E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00751" w:rsidRPr="00B1603D" w:rsidRDefault="00C00751" w:rsidP="00AE7EE5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Pr="00B1603D">
              <w:rPr>
                <w:lang w:val="pt-BR"/>
              </w:rPr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751" w:rsidRPr="00B1603D" w:rsidRDefault="00517F92" w:rsidP="0027722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perda</w:t>
            </w:r>
            <w:proofErr w:type="gramEnd"/>
            <w:r>
              <w:rPr>
                <w:lang w:val="pt-BR"/>
              </w:rPr>
              <w:t xml:space="preserve"> de clientes</w:t>
            </w:r>
          </w:p>
        </w:tc>
      </w:tr>
      <w:tr w:rsidR="00C00751" w:rsidRPr="00B1603D" w:rsidTr="00AE7E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00751" w:rsidRPr="00B1603D" w:rsidRDefault="00C00751" w:rsidP="00AE7EE5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uma</w:t>
            </w:r>
            <w:proofErr w:type="gramEnd"/>
            <w:r w:rsidRPr="00B1603D">
              <w:rPr>
                <w:lang w:val="pt-BR"/>
              </w:rPr>
              <w:t xml:space="preserve">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0751" w:rsidRPr="00B1603D" w:rsidRDefault="00517F92" w:rsidP="00277222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reduzir</w:t>
            </w:r>
            <w:proofErr w:type="gramEnd"/>
            <w:r>
              <w:rPr>
                <w:lang w:val="pt-BR"/>
              </w:rPr>
              <w:t xml:space="preserve"> o tempo para completar um agendamento.</w:t>
            </w:r>
          </w:p>
        </w:tc>
      </w:tr>
    </w:tbl>
    <w:p w:rsidR="00C00751" w:rsidRPr="00B1603D" w:rsidRDefault="00C00751" w:rsidP="00C00751">
      <w:pPr>
        <w:rPr>
          <w:lang w:val="pt-BR"/>
        </w:rPr>
      </w:pPr>
    </w:p>
    <w:p w:rsidR="00685AA7" w:rsidRPr="00A71024" w:rsidRDefault="00A741DE">
      <w:pPr>
        <w:pStyle w:val="Ttulo2"/>
        <w:rPr>
          <w:lang w:val="pt-BR"/>
        </w:rPr>
      </w:pPr>
      <w:bookmarkStart w:id="17" w:name="_Ref429124938"/>
      <w:r w:rsidRPr="00A71024">
        <w:rPr>
          <w:lang w:val="pt-BR"/>
        </w:rPr>
        <w:t>Declaração da Posição do Produto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>[</w:t>
      </w:r>
      <w:proofErr w:type="spellStart"/>
      <w:r w:rsidRPr="00B1603D">
        <w:rPr>
          <w:lang w:val="pt-BR"/>
        </w:rPr>
        <w:t>Provide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an</w:t>
      </w:r>
      <w:proofErr w:type="spellEnd"/>
      <w:r w:rsidRPr="00B1603D">
        <w:rPr>
          <w:lang w:val="pt-BR"/>
        </w:rPr>
        <w:t xml:space="preserve"> overall </w:t>
      </w:r>
      <w:proofErr w:type="spellStart"/>
      <w:r w:rsidRPr="00B1603D">
        <w:rPr>
          <w:lang w:val="pt-BR"/>
        </w:rPr>
        <w:t>statement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summarizing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highest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level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unique</w:t>
      </w:r>
      <w:proofErr w:type="spellEnd"/>
      <w:r w:rsidRPr="00B1603D">
        <w:rPr>
          <w:lang w:val="pt-BR"/>
        </w:rPr>
        <w:t xml:space="preserve"> position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product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intends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fill</w:t>
      </w:r>
      <w:proofErr w:type="spellEnd"/>
      <w:r w:rsidRPr="00B1603D">
        <w:rPr>
          <w:lang w:val="pt-BR"/>
        </w:rPr>
        <w:t xml:space="preserve"> in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marketplace</w:t>
      </w:r>
      <w:proofErr w:type="spellEnd"/>
      <w:r w:rsidRPr="00B1603D">
        <w:rPr>
          <w:lang w:val="pt-BR"/>
        </w:rPr>
        <w:t xml:space="preserve">. The </w:t>
      </w:r>
      <w:proofErr w:type="spellStart"/>
      <w:r w:rsidRPr="00B1603D">
        <w:rPr>
          <w:lang w:val="pt-BR"/>
        </w:rPr>
        <w:t>following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format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may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used</w:t>
      </w:r>
      <w:proofErr w:type="spellEnd"/>
      <w:r w:rsidRPr="00B1603D">
        <w:rPr>
          <w:lang w:val="pt-BR"/>
        </w:rPr>
        <w:t>:</w:t>
      </w:r>
      <w:proofErr w:type="gramStart"/>
      <w:r w:rsidRPr="00B1603D">
        <w:rPr>
          <w:lang w:val="pt-BR"/>
        </w:rPr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B1603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>
            <w:pPr>
              <w:pStyle w:val="Corpodetexto"/>
              <w:keepNext/>
              <w:ind w:left="72"/>
              <w:rPr>
                <w:lang w:val="pt-BR"/>
              </w:rPr>
            </w:pPr>
            <w:r w:rsidRPr="00B1603D"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544C2C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544C2C" w:rsidRPr="00B1603D">
              <w:rPr>
                <w:lang w:val="pt-BR"/>
              </w:rPr>
              <w:t>cliente potencial</w:t>
            </w:r>
            <w:r w:rsidRPr="00B1603D">
              <w:rPr>
                <w:lang w:val="pt-BR"/>
              </w:rPr>
              <w:t>]</w:t>
            </w:r>
          </w:p>
        </w:tc>
      </w:tr>
      <w:tr w:rsidR="00685AA7" w:rsidRPr="00B1603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544C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="00FD3BF1" w:rsidRPr="00B1603D">
              <w:rPr>
                <w:lang w:val="pt-BR"/>
              </w:rPr>
              <w:t xml:space="preserve">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544C2C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544C2C" w:rsidRPr="00B1603D">
              <w:rPr>
                <w:lang w:val="pt-BR"/>
              </w:rPr>
              <w:t>declaração de necessidade ou oportunidade</w:t>
            </w:r>
            <w:r w:rsidRPr="00B1603D">
              <w:rPr>
                <w:lang w:val="pt-BR"/>
              </w:rPr>
              <w:t>]</w:t>
            </w:r>
          </w:p>
        </w:tc>
      </w:tr>
      <w:tr w:rsidR="00685AA7" w:rsidRPr="00B1603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 w:rsidP="00FD3BF1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="00685AA7" w:rsidRPr="00B1603D">
              <w:rPr>
                <w:lang w:val="pt-BR"/>
              </w:rPr>
              <w:t xml:space="preserve"> (</w:t>
            </w:r>
            <w:r w:rsidRPr="00B1603D">
              <w:rPr>
                <w:lang w:val="pt-BR"/>
              </w:rPr>
              <w:t xml:space="preserve">nome do </w:t>
            </w:r>
            <w:r w:rsidR="00685AA7" w:rsidRPr="00B1603D">
              <w:rPr>
                <w:lang w:val="pt-BR"/>
              </w:rPr>
              <w:t>produt</w:t>
            </w:r>
            <w:r w:rsidRPr="00B1603D">
              <w:rPr>
                <w:lang w:val="pt-BR"/>
              </w:rPr>
              <w:t>o</w:t>
            </w:r>
            <w:r w:rsidR="00685AA7" w:rsidRPr="00B1603D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FD3BF1" w:rsidP="009A2DAE">
            <w:pPr>
              <w:pStyle w:val="InfoBlue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é</w:t>
            </w:r>
            <w:proofErr w:type="gramEnd"/>
            <w:r w:rsidRPr="00B1603D">
              <w:rPr>
                <w:lang w:val="pt-BR"/>
              </w:rPr>
              <w:t xml:space="preserve"> um</w:t>
            </w:r>
            <w:r w:rsidR="00685AA7" w:rsidRPr="00B1603D">
              <w:rPr>
                <w:lang w:val="pt-BR"/>
              </w:rPr>
              <w:t xml:space="preserve"> [</w:t>
            </w:r>
            <w:r w:rsidR="009A2DAE" w:rsidRPr="00B1603D">
              <w:rPr>
                <w:lang w:val="pt-BR"/>
              </w:rPr>
              <w:t xml:space="preserve">categoria de </w:t>
            </w:r>
            <w:r w:rsidR="00685AA7" w:rsidRPr="00B1603D">
              <w:rPr>
                <w:lang w:val="pt-BR"/>
              </w:rPr>
              <w:t>produto]</w:t>
            </w:r>
          </w:p>
        </w:tc>
      </w:tr>
      <w:tr w:rsidR="00685AA7" w:rsidRPr="00B1603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9A2DAE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9A2DAE" w:rsidRPr="00B1603D">
              <w:rPr>
                <w:lang w:val="pt-BR"/>
              </w:rPr>
              <w:t>declaração do principal benefício, isto é, um motivo para a compra</w:t>
            </w:r>
            <w:proofErr w:type="gramStart"/>
            <w:r w:rsidRPr="00B1603D">
              <w:rPr>
                <w:lang w:val="pt-BR"/>
              </w:rPr>
              <w:t>]</w:t>
            </w:r>
            <w:proofErr w:type="gramEnd"/>
          </w:p>
        </w:tc>
      </w:tr>
      <w:tr w:rsidR="00685AA7" w:rsidRPr="00B1603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diferente</w:t>
            </w:r>
            <w:proofErr w:type="gramEnd"/>
            <w:r w:rsidRPr="00B1603D">
              <w:rPr>
                <w:lang w:val="pt-BR"/>
              </w:rP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1603D" w:rsidRDefault="00685AA7" w:rsidP="009A2DAE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9A2DAE" w:rsidRPr="00B1603D">
              <w:rPr>
                <w:lang w:val="pt-BR"/>
              </w:rPr>
              <w:t>alternativa principal</w:t>
            </w:r>
            <w:r w:rsidRPr="00B1603D">
              <w:rPr>
                <w:lang w:val="pt-BR"/>
              </w:rPr>
              <w:t>]</w:t>
            </w:r>
          </w:p>
        </w:tc>
      </w:tr>
      <w:tr w:rsidR="00685AA7" w:rsidRPr="00B1603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B1603D" w:rsidRDefault="00FD3BF1" w:rsidP="00FD3BF1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nosso</w:t>
            </w:r>
            <w:proofErr w:type="gramEnd"/>
            <w:r w:rsidR="00685AA7" w:rsidRPr="00B1603D">
              <w:rPr>
                <w:lang w:val="pt-BR"/>
              </w:rPr>
              <w:t xml:space="preserve"> produt</w:t>
            </w:r>
            <w:r w:rsidRPr="00B1603D">
              <w:rPr>
                <w:lang w:val="pt-BR"/>
              </w:rPr>
              <w:t>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B1603D" w:rsidRDefault="00685AA7" w:rsidP="009A2DAE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r w:rsidR="009A2DAE" w:rsidRPr="00B1603D">
              <w:rPr>
                <w:lang w:val="pt-BR"/>
              </w:rPr>
              <w:t>declaração do diferencial</w:t>
            </w:r>
            <w:r w:rsidRPr="00B1603D">
              <w:rPr>
                <w:lang w:val="pt-BR"/>
              </w:rPr>
              <w:t>]</w:t>
            </w:r>
          </w:p>
        </w:tc>
      </w:tr>
    </w:tbl>
    <w:p w:rsidR="009B5F5B" w:rsidRDefault="009B5F5B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9B5F5B" w:rsidRPr="00B1603D" w:rsidTr="00AE7EE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E7EE5">
            <w:pPr>
              <w:pStyle w:val="Corpodetexto"/>
              <w:keepNext/>
              <w:ind w:left="72"/>
              <w:rPr>
                <w:lang w:val="pt-BR"/>
              </w:rPr>
            </w:pPr>
            <w:r w:rsidRPr="00B1603D">
              <w:rPr>
                <w:lang w:val="pt-BR"/>
              </w:rP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B5F5B" w:rsidRPr="00B1603D" w:rsidRDefault="003655F6" w:rsidP="009B5F5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consultórios</w:t>
            </w:r>
            <w:proofErr w:type="gramEnd"/>
            <w:r>
              <w:rPr>
                <w:lang w:val="pt-BR"/>
              </w:rPr>
              <w:t xml:space="preserve"> médicos</w:t>
            </w:r>
          </w:p>
        </w:tc>
      </w:tr>
      <w:tr w:rsidR="009B5F5B" w:rsidRPr="00B1603D" w:rsidTr="00AE7E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7102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r w:rsidR="00A71024">
              <w:rPr>
                <w:lang w:val="pt-BR"/>
              </w:rPr>
              <w:t>s</w:t>
            </w:r>
            <w:proofErr w:type="gramEnd"/>
            <w:r w:rsidRPr="00B1603D">
              <w:rPr>
                <w:lang w:val="pt-BR"/>
              </w:rPr>
              <w:t xml:space="preserve"> qua</w:t>
            </w:r>
            <w:r w:rsidR="00A71024">
              <w:rPr>
                <w:lang w:val="pt-BR"/>
              </w:rPr>
              <w:t>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B5F5B" w:rsidRPr="00B1603D" w:rsidRDefault="00A71024" w:rsidP="00A7102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utilizam</w:t>
            </w:r>
            <w:proofErr w:type="gramEnd"/>
            <w:r>
              <w:rPr>
                <w:lang w:val="pt-BR"/>
              </w:rPr>
              <w:t xml:space="preserve"> a plataforma Apple</w:t>
            </w:r>
          </w:p>
        </w:tc>
      </w:tr>
      <w:tr w:rsidR="009B5F5B" w:rsidRPr="00B1603D" w:rsidTr="00AE7E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7102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Pr="00B1603D">
              <w:rPr>
                <w:lang w:val="pt-BR"/>
              </w:rPr>
              <w:t xml:space="preserve"> (</w:t>
            </w:r>
            <w:commentRangeStart w:id="18"/>
            <w:commentRangeStart w:id="19"/>
            <w:r w:rsidR="00A71024">
              <w:rPr>
                <w:lang w:val="pt-BR"/>
              </w:rPr>
              <w:t>AE</w:t>
            </w:r>
            <w:commentRangeEnd w:id="18"/>
            <w:r w:rsidR="00733D72">
              <w:rPr>
                <w:rStyle w:val="Refdecomentrio"/>
              </w:rPr>
              <w:commentReference w:id="18"/>
            </w:r>
            <w:r w:rsidR="005E150B">
              <w:rPr>
                <w:lang w:val="pt-BR"/>
              </w:rPr>
              <w:t>C</w:t>
            </w:r>
            <w:commentRangeEnd w:id="19"/>
            <w:r w:rsidR="005E150B">
              <w:rPr>
                <w:rStyle w:val="Refdecomentrio"/>
              </w:rPr>
              <w:commentReference w:id="19"/>
            </w:r>
            <w:r w:rsidRPr="00B1603D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B5F5B" w:rsidRPr="00B1603D" w:rsidRDefault="009B5F5B" w:rsidP="009B5F5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é</w:t>
            </w:r>
            <w:proofErr w:type="gramEnd"/>
            <w:r>
              <w:rPr>
                <w:lang w:val="pt-BR"/>
              </w:rPr>
              <w:t xml:space="preserve"> um</w:t>
            </w:r>
            <w:r w:rsidR="00A71024">
              <w:rPr>
                <w:lang w:val="pt-BR"/>
              </w:rPr>
              <w:t>a agenda eletrônica</w:t>
            </w:r>
          </w:p>
        </w:tc>
      </w:tr>
      <w:tr w:rsidR="009B5F5B" w:rsidRPr="00B1603D" w:rsidTr="00AE7E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E7EE5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B5F5B" w:rsidRPr="00B1603D" w:rsidRDefault="00A71024" w:rsidP="00A7102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realiza</w:t>
            </w:r>
            <w:proofErr w:type="gramEnd"/>
            <w:r>
              <w:rPr>
                <w:lang w:val="pt-BR"/>
              </w:rPr>
              <w:t xml:space="preserve"> agendamentos rapidamente</w:t>
            </w:r>
          </w:p>
        </w:tc>
      </w:tr>
      <w:tr w:rsidR="009B5F5B" w:rsidRPr="00B1603D" w:rsidTr="00AE7E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E7EE5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diferente</w:t>
            </w:r>
            <w:proofErr w:type="gramEnd"/>
            <w:r w:rsidRPr="00B1603D">
              <w:rPr>
                <w:lang w:val="pt-BR"/>
              </w:rP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B5F5B" w:rsidRPr="00B1603D" w:rsidRDefault="00A71024" w:rsidP="009B5F5B">
            <w:pPr>
              <w:rPr>
                <w:lang w:val="pt-BR"/>
              </w:rPr>
            </w:pPr>
            <w:r>
              <w:rPr>
                <w:lang w:val="pt-BR"/>
              </w:rPr>
              <w:t>Calendário da Apple</w:t>
            </w:r>
          </w:p>
        </w:tc>
      </w:tr>
      <w:tr w:rsidR="009B5F5B" w:rsidRPr="00B1603D" w:rsidTr="00AE7E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9B5F5B" w:rsidRPr="00B1603D" w:rsidRDefault="009B5F5B" w:rsidP="00AE7EE5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nosso</w:t>
            </w:r>
            <w:proofErr w:type="gramEnd"/>
            <w:r w:rsidRPr="00B1603D">
              <w:rPr>
                <w:lang w:val="pt-BR"/>
              </w:rP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B5F5B" w:rsidRPr="00B1603D" w:rsidRDefault="00A71024" w:rsidP="00A7102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reconhece</w:t>
            </w:r>
            <w:proofErr w:type="gramEnd"/>
            <w:r>
              <w:rPr>
                <w:lang w:val="pt-BR"/>
              </w:rPr>
              <w:t xml:space="preserve"> pacientes e horários da clínica.</w:t>
            </w:r>
          </w:p>
        </w:tc>
      </w:tr>
    </w:tbl>
    <w:p w:rsidR="009B5F5B" w:rsidRDefault="009B5F5B" w:rsidP="009B5F5B">
      <w:pPr>
        <w:pStyle w:val="InfoBlue"/>
        <w:rPr>
          <w:lang w:val="pt-BR"/>
        </w:rPr>
      </w:pPr>
    </w:p>
    <w:p w:rsidR="009B5F5B" w:rsidRPr="009B5F5B" w:rsidRDefault="009B5F5B" w:rsidP="009B5F5B">
      <w:pPr>
        <w:pStyle w:val="Corpodetexto"/>
        <w:rPr>
          <w:lang w:val="pt-BR"/>
        </w:rPr>
      </w:pPr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 xml:space="preserve">[A </w:t>
      </w:r>
      <w:proofErr w:type="spellStart"/>
      <w:r w:rsidRPr="00B1603D">
        <w:rPr>
          <w:lang w:val="pt-BR"/>
        </w:rPr>
        <w:t>product</w:t>
      </w:r>
      <w:proofErr w:type="spellEnd"/>
      <w:r w:rsidRPr="00B1603D">
        <w:rPr>
          <w:lang w:val="pt-BR"/>
        </w:rPr>
        <w:t xml:space="preserve"> position </w:t>
      </w:r>
      <w:proofErr w:type="spellStart"/>
      <w:r w:rsidRPr="00B1603D">
        <w:rPr>
          <w:lang w:val="pt-BR"/>
        </w:rPr>
        <w:t>statement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communicates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intent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application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importance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proofErr w:type="gramStart"/>
      <w:r w:rsidRPr="00B1603D">
        <w:rPr>
          <w:lang w:val="pt-BR"/>
        </w:rPr>
        <w:t>project</w:t>
      </w:r>
      <w:proofErr w:type="spellEnd"/>
      <w:proofErr w:type="gram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all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concerned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personnel</w:t>
      </w:r>
      <w:proofErr w:type="spellEnd"/>
      <w:r w:rsidRPr="00B1603D">
        <w:rPr>
          <w:lang w:val="pt-BR"/>
        </w:rPr>
        <w:t>.]</w:t>
      </w:r>
    </w:p>
    <w:p w:rsidR="00685AA7" w:rsidRPr="00B1603D" w:rsidRDefault="003F3215">
      <w:pPr>
        <w:pStyle w:val="Ttulo1"/>
        <w:rPr>
          <w:lang w:val="pt-BR"/>
        </w:rPr>
      </w:pPr>
      <w:bookmarkStart w:id="20" w:name="_Toc447960005"/>
      <w:bookmarkStart w:id="21" w:name="_Toc452813581"/>
      <w:bookmarkStart w:id="22" w:name="_Toc512930909"/>
      <w:bookmarkStart w:id="23" w:name="_Toc20715758"/>
      <w:bookmarkStart w:id="24" w:name="_Toc436203381"/>
      <w:r>
        <w:rPr>
          <w:lang w:val="pt-BR"/>
        </w:rPr>
        <w:t>Descrição dos Envolvidos</w:t>
      </w:r>
      <w:bookmarkEnd w:id="20"/>
      <w:bookmarkEnd w:id="21"/>
      <w:bookmarkEnd w:id="22"/>
      <w:bookmarkEnd w:id="23"/>
    </w:p>
    <w:p w:rsidR="00685AA7" w:rsidRPr="00B1603D" w:rsidRDefault="003F3215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Pr="00B1603D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B1603D">
        <w:trPr>
          <w:tblHeader/>
        </w:trPr>
        <w:tc>
          <w:tcPr>
            <w:tcW w:w="1890" w:type="dxa"/>
          </w:tcPr>
          <w:p w:rsidR="00685AA7" w:rsidRPr="00B1603D" w:rsidRDefault="000B066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</w:t>
            </w:r>
            <w:r w:rsidR="00685AA7" w:rsidRPr="00B1603D">
              <w:rPr>
                <w:b/>
                <w:bCs/>
                <w:lang w:val="pt-BR"/>
              </w:rPr>
              <w:t>me</w:t>
            </w:r>
          </w:p>
        </w:tc>
        <w:tc>
          <w:tcPr>
            <w:tcW w:w="2610" w:type="dxa"/>
          </w:tcPr>
          <w:p w:rsidR="00685AA7" w:rsidRPr="00B1603D" w:rsidRDefault="000B0663" w:rsidP="000B066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5AA7" w:rsidRPr="00B1603D" w:rsidRDefault="00685AA7" w:rsidP="000B0663">
            <w:pPr>
              <w:rPr>
                <w:b/>
                <w:bCs/>
                <w:lang w:val="pt-BR"/>
              </w:rPr>
            </w:pPr>
            <w:proofErr w:type="spellStart"/>
            <w:r w:rsidRPr="00B1603D">
              <w:rPr>
                <w:b/>
                <w:bCs/>
                <w:lang w:val="pt-BR"/>
              </w:rPr>
              <w:t>Responsibili</w:t>
            </w:r>
            <w:r w:rsidR="000B0663">
              <w:rPr>
                <w:b/>
                <w:bCs/>
                <w:lang w:val="pt-BR"/>
              </w:rPr>
              <w:t>dade</w:t>
            </w:r>
            <w:r w:rsidRPr="00B1603D">
              <w:rPr>
                <w:b/>
                <w:bCs/>
                <w:lang w:val="pt-BR"/>
              </w:rPr>
              <w:t>s</w:t>
            </w:r>
            <w:proofErr w:type="spellEnd"/>
          </w:p>
        </w:tc>
      </w:tr>
      <w:tr w:rsidR="00685AA7" w:rsidRPr="00B1603D">
        <w:tc>
          <w:tcPr>
            <w:tcW w:w="1890" w:type="dxa"/>
          </w:tcPr>
          <w:p w:rsidR="00685AA7" w:rsidRPr="00B1603D" w:rsidRDefault="00685AA7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proofErr w:type="spellStart"/>
            <w:r w:rsidRPr="00B1603D">
              <w:rPr>
                <w:lang w:val="pt-BR"/>
              </w:rPr>
              <w:t>Name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stakeholder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type</w:t>
            </w:r>
            <w:proofErr w:type="spellEnd"/>
            <w:r w:rsidRPr="00B1603D">
              <w:rPr>
                <w:lang w:val="pt-BR"/>
              </w:rPr>
              <w:t>.</w:t>
            </w:r>
            <w:proofErr w:type="gramStart"/>
            <w:r w:rsidRPr="00B1603D">
              <w:rPr>
                <w:lang w:val="pt-BR"/>
              </w:rPr>
              <w:t>]</w:t>
            </w:r>
            <w:proofErr w:type="gramEnd"/>
          </w:p>
        </w:tc>
        <w:tc>
          <w:tcPr>
            <w:tcW w:w="2610" w:type="dxa"/>
          </w:tcPr>
          <w:p w:rsidR="00685AA7" w:rsidRPr="00B1603D" w:rsidRDefault="00685AA7">
            <w:pPr>
              <w:pStyle w:val="InfoBlue"/>
              <w:rPr>
                <w:lang w:val="pt-BR"/>
              </w:rPr>
            </w:pPr>
            <w:r w:rsidRPr="00B1603D">
              <w:rPr>
                <w:lang w:val="pt-BR"/>
              </w:rPr>
              <w:t>[</w:t>
            </w:r>
            <w:proofErr w:type="spellStart"/>
            <w:r w:rsidRPr="00B1603D">
              <w:rPr>
                <w:lang w:val="pt-BR"/>
              </w:rPr>
              <w:t>Briefly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describe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stakeholder</w:t>
            </w:r>
            <w:proofErr w:type="spellEnd"/>
            <w:r w:rsidRPr="00B1603D">
              <w:rPr>
                <w:lang w:val="pt-BR"/>
              </w:rPr>
              <w:t>.</w:t>
            </w:r>
            <w:proofErr w:type="gramStart"/>
            <w:r w:rsidRPr="00B1603D">
              <w:rPr>
                <w:lang w:val="pt-BR"/>
              </w:rPr>
              <w:t>]</w:t>
            </w:r>
            <w:proofErr w:type="gramEnd"/>
          </w:p>
        </w:tc>
        <w:tc>
          <w:tcPr>
            <w:tcW w:w="3960" w:type="dxa"/>
          </w:tcPr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gramStart"/>
            <w:r w:rsidRPr="00B1603D">
              <w:rPr>
                <w:lang w:val="pt-BR"/>
              </w:rPr>
              <w:t>[</w:t>
            </w:r>
            <w:proofErr w:type="spellStart"/>
            <w:r w:rsidRPr="00B1603D">
              <w:rPr>
                <w:lang w:val="pt-BR"/>
              </w:rPr>
              <w:t>Summarize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stakeholder’s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key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responsibilities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with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regard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to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system </w:t>
            </w:r>
            <w:proofErr w:type="spellStart"/>
            <w:r w:rsidRPr="00B1603D">
              <w:rPr>
                <w:lang w:val="pt-BR"/>
              </w:rPr>
              <w:t>being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developed</w:t>
            </w:r>
            <w:proofErr w:type="spellEnd"/>
            <w:r w:rsidRPr="00B1603D">
              <w:rPr>
                <w:lang w:val="pt-BR"/>
              </w:rPr>
              <w:t xml:space="preserve">; </w:t>
            </w:r>
            <w:proofErr w:type="spellStart"/>
            <w:r w:rsidRPr="00B1603D">
              <w:rPr>
                <w:lang w:val="pt-BR"/>
              </w:rPr>
              <w:t>that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is</w:t>
            </w:r>
            <w:proofErr w:type="spellEnd"/>
            <w:r w:rsidRPr="00B1603D">
              <w:rPr>
                <w:lang w:val="pt-BR"/>
              </w:rPr>
              <w:t xml:space="preserve">, </w:t>
            </w:r>
            <w:proofErr w:type="spellStart"/>
            <w:r w:rsidRPr="00B1603D">
              <w:rPr>
                <w:lang w:val="pt-BR"/>
              </w:rPr>
              <w:t>their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interest</w:t>
            </w:r>
            <w:proofErr w:type="spellEnd"/>
            <w:r w:rsidRPr="00B1603D">
              <w:rPr>
                <w:lang w:val="pt-BR"/>
              </w:rPr>
              <w:t xml:space="preserve"> as a </w:t>
            </w:r>
            <w:proofErr w:type="spellStart"/>
            <w:r w:rsidRPr="00B1603D">
              <w:rPr>
                <w:lang w:val="pt-BR"/>
              </w:rPr>
              <w:t>stakeholder</w:t>
            </w:r>
            <w:proofErr w:type="spellEnd"/>
            <w:r w:rsidRPr="00B1603D">
              <w:rPr>
                <w:lang w:val="pt-BR"/>
              </w:rPr>
              <w:t>.</w:t>
            </w:r>
            <w:proofErr w:type="gramEnd"/>
            <w:r w:rsidRPr="00B1603D">
              <w:rPr>
                <w:lang w:val="pt-BR"/>
              </w:rPr>
              <w:t xml:space="preserve"> For </w:t>
            </w:r>
            <w:proofErr w:type="spellStart"/>
            <w:r w:rsidRPr="00B1603D">
              <w:rPr>
                <w:lang w:val="pt-BR"/>
              </w:rPr>
              <w:t>example</w:t>
            </w:r>
            <w:proofErr w:type="spellEnd"/>
            <w:r w:rsidRPr="00B1603D">
              <w:rPr>
                <w:lang w:val="pt-BR"/>
              </w:rPr>
              <w:t xml:space="preserve">, </w:t>
            </w:r>
            <w:proofErr w:type="spellStart"/>
            <w:r w:rsidRPr="00B1603D">
              <w:rPr>
                <w:lang w:val="pt-BR"/>
              </w:rPr>
              <w:t>this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stakeholder</w:t>
            </w:r>
            <w:proofErr w:type="spellEnd"/>
            <w:r w:rsidRPr="00B1603D">
              <w:rPr>
                <w:lang w:val="pt-BR"/>
              </w:rPr>
              <w:t>:</w:t>
            </w:r>
          </w:p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spellStart"/>
            <w:proofErr w:type="gramStart"/>
            <w:r w:rsidRPr="00B1603D">
              <w:rPr>
                <w:lang w:val="pt-BR"/>
              </w:rPr>
              <w:t>ensures</w:t>
            </w:r>
            <w:proofErr w:type="spellEnd"/>
            <w:proofErr w:type="gram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that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system </w:t>
            </w:r>
            <w:proofErr w:type="spellStart"/>
            <w:r w:rsidRPr="00B1603D">
              <w:rPr>
                <w:lang w:val="pt-BR"/>
              </w:rPr>
              <w:t>will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be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maintainable</w:t>
            </w:r>
            <w:proofErr w:type="spellEnd"/>
          </w:p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spellStart"/>
            <w:proofErr w:type="gramStart"/>
            <w:r w:rsidRPr="00B1603D">
              <w:rPr>
                <w:lang w:val="pt-BR"/>
              </w:rPr>
              <w:t>ensures</w:t>
            </w:r>
            <w:proofErr w:type="spellEnd"/>
            <w:proofErr w:type="gram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that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there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will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be</w:t>
            </w:r>
            <w:proofErr w:type="spellEnd"/>
            <w:r w:rsidRPr="00B1603D">
              <w:rPr>
                <w:lang w:val="pt-BR"/>
              </w:rPr>
              <w:t xml:space="preserve"> a </w:t>
            </w:r>
            <w:proofErr w:type="spellStart"/>
            <w:r w:rsidRPr="00B1603D">
              <w:rPr>
                <w:lang w:val="pt-BR"/>
              </w:rPr>
              <w:t>market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demand</w:t>
            </w:r>
            <w:proofErr w:type="spellEnd"/>
            <w:r w:rsidRPr="00B1603D">
              <w:rPr>
                <w:lang w:val="pt-BR"/>
              </w:rPr>
              <w:t xml:space="preserve"> for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product’s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features</w:t>
            </w:r>
            <w:proofErr w:type="spellEnd"/>
          </w:p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spellStart"/>
            <w:proofErr w:type="gramStart"/>
            <w:r w:rsidRPr="00B1603D">
              <w:rPr>
                <w:lang w:val="pt-BR"/>
              </w:rPr>
              <w:t>monitors</w:t>
            </w:r>
            <w:proofErr w:type="spellEnd"/>
            <w:proofErr w:type="gram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the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project’s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progress</w:t>
            </w:r>
            <w:proofErr w:type="spellEnd"/>
          </w:p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spellStart"/>
            <w:proofErr w:type="gramStart"/>
            <w:r w:rsidRPr="00B1603D">
              <w:rPr>
                <w:lang w:val="pt-BR"/>
              </w:rPr>
              <w:t>approves</w:t>
            </w:r>
            <w:proofErr w:type="spellEnd"/>
            <w:proofErr w:type="gram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funding</w:t>
            </w:r>
            <w:proofErr w:type="spellEnd"/>
          </w:p>
          <w:p w:rsidR="00685AA7" w:rsidRPr="00B1603D" w:rsidRDefault="00685AA7">
            <w:pPr>
              <w:pStyle w:val="InfoBlue"/>
              <w:rPr>
                <w:lang w:val="pt-BR"/>
              </w:rPr>
            </w:pPr>
            <w:proofErr w:type="spellStart"/>
            <w:proofErr w:type="gramStart"/>
            <w:r w:rsidRPr="00B1603D">
              <w:rPr>
                <w:lang w:val="pt-BR"/>
              </w:rPr>
              <w:t>and</w:t>
            </w:r>
            <w:proofErr w:type="spellEnd"/>
            <w:proofErr w:type="gram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so</w:t>
            </w:r>
            <w:proofErr w:type="spellEnd"/>
            <w:r w:rsidRPr="00B1603D">
              <w:rPr>
                <w:lang w:val="pt-BR"/>
              </w:rPr>
              <w:t xml:space="preserve"> </w:t>
            </w:r>
            <w:proofErr w:type="spellStart"/>
            <w:r w:rsidRPr="00B1603D">
              <w:rPr>
                <w:lang w:val="pt-BR"/>
              </w:rPr>
              <w:t>forth</w:t>
            </w:r>
            <w:proofErr w:type="spellEnd"/>
            <w:r w:rsidRPr="00B1603D">
              <w:rPr>
                <w:lang w:val="pt-BR"/>
              </w:rPr>
              <w:t>]</w:t>
            </w:r>
          </w:p>
        </w:tc>
      </w:tr>
      <w:tr w:rsidR="000B0663" w:rsidRPr="00B1603D">
        <w:tc>
          <w:tcPr>
            <w:tcW w:w="1890" w:type="dxa"/>
          </w:tcPr>
          <w:p w:rsidR="000B0663" w:rsidRPr="00B1603D" w:rsidRDefault="000B0663" w:rsidP="00EE70D7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61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Proprietário da clínica (Ray)</w:t>
            </w:r>
          </w:p>
        </w:tc>
        <w:tc>
          <w:tcPr>
            <w:tcW w:w="396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Aprova orçamento.</w:t>
            </w:r>
          </w:p>
        </w:tc>
      </w:tr>
      <w:tr w:rsidR="000B0663" w:rsidRPr="00B1603D">
        <w:tc>
          <w:tcPr>
            <w:tcW w:w="1890" w:type="dxa"/>
          </w:tcPr>
          <w:p w:rsidR="000B0663" w:rsidRPr="00B1603D" w:rsidRDefault="000B0663" w:rsidP="00EE70D7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61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Atendente da clínica (Giselle)</w:t>
            </w:r>
          </w:p>
        </w:tc>
        <w:tc>
          <w:tcPr>
            <w:tcW w:w="396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  <w:tr w:rsidR="000B0663" w:rsidRPr="00B1603D">
        <w:tc>
          <w:tcPr>
            <w:tcW w:w="189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Decisão</w:t>
            </w:r>
          </w:p>
        </w:tc>
        <w:tc>
          <w:tcPr>
            <w:tcW w:w="261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Atendente da clínica (Giselle)</w:t>
            </w:r>
          </w:p>
        </w:tc>
        <w:tc>
          <w:tcPr>
            <w:tcW w:w="3960" w:type="dxa"/>
          </w:tcPr>
          <w:p w:rsidR="000B0663" w:rsidRPr="00B1603D" w:rsidRDefault="00AE35A5" w:rsidP="00EE70D7">
            <w:pPr>
              <w:rPr>
                <w:lang w:val="pt-BR"/>
              </w:rPr>
            </w:pPr>
            <w:r>
              <w:rPr>
                <w:lang w:val="pt-BR"/>
              </w:rPr>
              <w:t>Decide plataforma e aprova telas.</w:t>
            </w:r>
          </w:p>
        </w:tc>
      </w:tr>
      <w:tr w:rsidR="00AE35A5" w:rsidRPr="00B1603D">
        <w:tc>
          <w:tcPr>
            <w:tcW w:w="1890" w:type="dxa"/>
          </w:tcPr>
          <w:p w:rsidR="00AE35A5" w:rsidRDefault="00AE35A5">
            <w:pPr>
              <w:pStyle w:val="InfoBlue"/>
              <w:rPr>
                <w:lang w:val="pt-BR"/>
              </w:rPr>
            </w:pPr>
          </w:p>
        </w:tc>
        <w:tc>
          <w:tcPr>
            <w:tcW w:w="2610" w:type="dxa"/>
          </w:tcPr>
          <w:p w:rsidR="00AE35A5" w:rsidRDefault="00AE35A5">
            <w:pPr>
              <w:pStyle w:val="InfoBlue"/>
              <w:rPr>
                <w:lang w:val="pt-BR"/>
              </w:rPr>
            </w:pPr>
          </w:p>
        </w:tc>
        <w:tc>
          <w:tcPr>
            <w:tcW w:w="3960" w:type="dxa"/>
          </w:tcPr>
          <w:p w:rsidR="00AE35A5" w:rsidRDefault="00AE35A5">
            <w:pPr>
              <w:pStyle w:val="InfoBlue"/>
              <w:rPr>
                <w:lang w:val="pt-BR"/>
              </w:rPr>
            </w:pPr>
          </w:p>
        </w:tc>
      </w:tr>
    </w:tbl>
    <w:p w:rsidR="00685AA7" w:rsidRPr="00B1603D" w:rsidRDefault="00685AA7">
      <w:pPr>
        <w:pStyle w:val="Corpodetexto"/>
        <w:rPr>
          <w:lang w:val="pt-BR"/>
        </w:rPr>
      </w:pPr>
    </w:p>
    <w:p w:rsidR="00685AA7" w:rsidRPr="00FC03A7" w:rsidRDefault="003F3215">
      <w:pPr>
        <w:pStyle w:val="Ttulo2"/>
        <w:rPr>
          <w:lang w:val="pt-BR"/>
        </w:rPr>
      </w:pPr>
      <w:bookmarkStart w:id="25" w:name="_Toc425054386"/>
      <w:bookmarkStart w:id="26" w:name="_Toc342757864"/>
      <w:bookmarkStart w:id="27" w:name="_Toc346297773"/>
      <w:bookmarkStart w:id="28" w:name="_Toc422186479"/>
      <w:bookmarkStart w:id="29" w:name="_Toc436203384"/>
      <w:bookmarkStart w:id="30" w:name="_Toc452813585"/>
      <w:bookmarkStart w:id="31" w:name="_Toc512930912"/>
      <w:bookmarkStart w:id="32" w:name="_Toc20715759"/>
      <w:r w:rsidRPr="00FC03A7">
        <w:rPr>
          <w:lang w:val="pt-BR"/>
        </w:rPr>
        <w:t>Ambiente do Usuário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685AA7" w:rsidRPr="00B1603D" w:rsidRDefault="00685AA7">
      <w:pPr>
        <w:pStyle w:val="InfoBlue"/>
        <w:rPr>
          <w:lang w:val="pt-BR"/>
        </w:rPr>
      </w:pPr>
      <w:proofErr w:type="gramStart"/>
      <w:r w:rsidRPr="00B1603D">
        <w:rPr>
          <w:lang w:val="pt-BR"/>
        </w:rPr>
        <w:t>[</w:t>
      </w:r>
      <w:proofErr w:type="spellStart"/>
      <w:r w:rsidRPr="00B1603D">
        <w:rPr>
          <w:lang w:val="pt-BR"/>
        </w:rPr>
        <w:t>Detail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working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environment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target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user</w:t>
      </w:r>
      <w:proofErr w:type="spellEnd"/>
      <w:r w:rsidRPr="00B1603D">
        <w:rPr>
          <w:lang w:val="pt-BR"/>
        </w:rPr>
        <w:t>.</w:t>
      </w:r>
      <w:proofErr w:type="gram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Here</w:t>
      </w:r>
      <w:proofErr w:type="spellEnd"/>
      <w:r w:rsidRPr="00B1603D">
        <w:rPr>
          <w:lang w:val="pt-BR"/>
        </w:rPr>
        <w:t xml:space="preserve"> are some </w:t>
      </w:r>
      <w:proofErr w:type="spellStart"/>
      <w:r w:rsidRPr="00B1603D">
        <w:rPr>
          <w:lang w:val="pt-BR"/>
        </w:rPr>
        <w:t>suggestions</w:t>
      </w:r>
      <w:proofErr w:type="spellEnd"/>
      <w:r w:rsidRPr="00B1603D">
        <w:rPr>
          <w:lang w:val="pt-BR"/>
        </w:rPr>
        <w:t>: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B1603D">
        <w:rPr>
          <w:lang w:val="pt-BR"/>
        </w:rPr>
        <w:t>Number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people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involved</w:t>
      </w:r>
      <w:proofErr w:type="spellEnd"/>
      <w:r w:rsidRPr="00B1603D">
        <w:rPr>
          <w:lang w:val="pt-BR"/>
        </w:rPr>
        <w:t xml:space="preserve"> in </w:t>
      </w:r>
      <w:proofErr w:type="spellStart"/>
      <w:r w:rsidRPr="00B1603D">
        <w:rPr>
          <w:lang w:val="pt-BR"/>
        </w:rPr>
        <w:t>completing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task</w:t>
      </w:r>
      <w:proofErr w:type="spellEnd"/>
      <w:r w:rsidRPr="00B1603D">
        <w:rPr>
          <w:lang w:val="pt-BR"/>
        </w:rPr>
        <w:t xml:space="preserve">? </w:t>
      </w:r>
      <w:proofErr w:type="spellStart"/>
      <w:r w:rsidRPr="00B1603D">
        <w:rPr>
          <w:lang w:val="pt-BR"/>
        </w:rPr>
        <w:t>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changing</w:t>
      </w:r>
      <w:proofErr w:type="spellEnd"/>
      <w:r w:rsidRPr="00B1603D">
        <w:rPr>
          <w:lang w:val="pt-BR"/>
        </w:rPr>
        <w:t>?</w:t>
      </w:r>
    </w:p>
    <w:p w:rsidR="003B5736" w:rsidRPr="003B5736" w:rsidRDefault="003B5736" w:rsidP="003B5736">
      <w:pPr>
        <w:pStyle w:val="Corpodetexto"/>
        <w:rPr>
          <w:lang w:val="pt-BR"/>
        </w:rPr>
      </w:pPr>
      <w:proofErr w:type="spellStart"/>
      <w:r>
        <w:rPr>
          <w:lang w:val="pt-BR"/>
        </w:rPr>
        <w:t>Atentende</w:t>
      </w:r>
      <w:proofErr w:type="spellEnd"/>
      <w:r>
        <w:rPr>
          <w:lang w:val="pt-BR"/>
        </w:rPr>
        <w:t xml:space="preserve"> e paciente. Não haverá mudança.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B1603D">
        <w:rPr>
          <w:lang w:val="pt-BR"/>
        </w:rPr>
        <w:t>How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long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is</w:t>
      </w:r>
      <w:proofErr w:type="spellEnd"/>
      <w:r w:rsidRPr="00B1603D">
        <w:rPr>
          <w:lang w:val="pt-BR"/>
        </w:rPr>
        <w:t xml:space="preserve"> a </w:t>
      </w:r>
      <w:proofErr w:type="spellStart"/>
      <w:r w:rsidRPr="00B1603D">
        <w:rPr>
          <w:lang w:val="pt-BR"/>
        </w:rPr>
        <w:t>task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cycle</w:t>
      </w:r>
      <w:proofErr w:type="spellEnd"/>
      <w:r w:rsidRPr="00B1603D">
        <w:rPr>
          <w:lang w:val="pt-BR"/>
        </w:rPr>
        <w:t xml:space="preserve">? </w:t>
      </w:r>
      <w:proofErr w:type="spellStart"/>
      <w:r w:rsidRPr="00B1603D">
        <w:rPr>
          <w:lang w:val="pt-BR"/>
        </w:rPr>
        <w:t>Amount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time </w:t>
      </w:r>
      <w:proofErr w:type="spellStart"/>
      <w:r w:rsidRPr="00B1603D">
        <w:rPr>
          <w:lang w:val="pt-BR"/>
        </w:rPr>
        <w:t>spent</w:t>
      </w:r>
      <w:proofErr w:type="spellEnd"/>
      <w:r w:rsidRPr="00B1603D">
        <w:rPr>
          <w:lang w:val="pt-BR"/>
        </w:rPr>
        <w:t xml:space="preserve"> in </w:t>
      </w:r>
      <w:proofErr w:type="spellStart"/>
      <w:r w:rsidRPr="00B1603D">
        <w:rPr>
          <w:lang w:val="pt-BR"/>
        </w:rPr>
        <w:t>each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activity</w:t>
      </w:r>
      <w:proofErr w:type="spellEnd"/>
      <w:r w:rsidRPr="00B1603D">
        <w:rPr>
          <w:lang w:val="pt-BR"/>
        </w:rPr>
        <w:t xml:space="preserve">? </w:t>
      </w:r>
      <w:proofErr w:type="spellStart"/>
      <w:r w:rsidRPr="00B1603D">
        <w:rPr>
          <w:lang w:val="pt-BR"/>
        </w:rPr>
        <w:t>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changing</w:t>
      </w:r>
      <w:proofErr w:type="spellEnd"/>
      <w:r w:rsidRPr="00B1603D">
        <w:rPr>
          <w:lang w:val="pt-BR"/>
        </w:rPr>
        <w:t>?</w:t>
      </w:r>
    </w:p>
    <w:p w:rsidR="003B5736" w:rsidRPr="003B5736" w:rsidRDefault="003B5736" w:rsidP="003B5736">
      <w:pPr>
        <w:pStyle w:val="Corpodetexto"/>
        <w:rPr>
          <w:lang w:val="pt-BR"/>
        </w:rPr>
      </w:pPr>
      <w:r>
        <w:rPr>
          <w:lang w:val="pt-BR"/>
        </w:rPr>
        <w:t>O agendamento leva em torno de 10 minutos. A tarefa vai passar para menos de um minuto, em 90% dos casos.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B1603D">
        <w:rPr>
          <w:lang w:val="pt-BR"/>
        </w:rPr>
        <w:t>Any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unique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environmental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constraints</w:t>
      </w:r>
      <w:proofErr w:type="spellEnd"/>
      <w:r w:rsidRPr="00B1603D">
        <w:rPr>
          <w:lang w:val="pt-BR"/>
        </w:rPr>
        <w:t xml:space="preserve">: mobile, outdoors, </w:t>
      </w:r>
      <w:proofErr w:type="spellStart"/>
      <w:r w:rsidRPr="00B1603D">
        <w:rPr>
          <w:lang w:val="pt-BR"/>
        </w:rPr>
        <w:t>in-flight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on</w:t>
      </w:r>
      <w:proofErr w:type="spellEnd"/>
      <w:r w:rsidRPr="00B1603D">
        <w:rPr>
          <w:lang w:val="pt-BR"/>
        </w:rPr>
        <w:t>?</w:t>
      </w:r>
    </w:p>
    <w:p w:rsidR="003B5736" w:rsidRPr="003B5736" w:rsidRDefault="003B5736" w:rsidP="003B5736">
      <w:pPr>
        <w:pStyle w:val="Corpodetexto"/>
        <w:rPr>
          <w:lang w:val="pt-BR"/>
        </w:rPr>
      </w:pPr>
      <w:r>
        <w:rPr>
          <w:lang w:val="pt-BR"/>
        </w:rPr>
        <w:t xml:space="preserve">Atendente usar um </w:t>
      </w:r>
      <w:proofErr w:type="spellStart"/>
      <w:r>
        <w:rPr>
          <w:lang w:val="pt-BR"/>
        </w:rPr>
        <w:t>tablet</w:t>
      </w:r>
      <w:proofErr w:type="spellEnd"/>
      <w:r>
        <w:rPr>
          <w:lang w:val="pt-BR"/>
        </w:rPr>
        <w:t>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B1603D">
        <w:rPr>
          <w:lang w:val="pt-BR"/>
        </w:rPr>
        <w:lastRenderedPageBreak/>
        <w:t>Which</w:t>
      </w:r>
      <w:proofErr w:type="spellEnd"/>
      <w:r w:rsidRPr="00B1603D">
        <w:rPr>
          <w:lang w:val="pt-BR"/>
        </w:rPr>
        <w:t xml:space="preserve"> system </w:t>
      </w:r>
      <w:proofErr w:type="spellStart"/>
      <w:r w:rsidRPr="00B1603D">
        <w:rPr>
          <w:lang w:val="pt-BR"/>
        </w:rPr>
        <w:t>platforms</w:t>
      </w:r>
      <w:proofErr w:type="spellEnd"/>
      <w:r w:rsidRPr="00B1603D">
        <w:rPr>
          <w:lang w:val="pt-BR"/>
        </w:rPr>
        <w:t xml:space="preserve"> are in use </w:t>
      </w:r>
      <w:proofErr w:type="spellStart"/>
      <w:r w:rsidRPr="00B1603D">
        <w:rPr>
          <w:lang w:val="pt-BR"/>
        </w:rPr>
        <w:t>today</w:t>
      </w:r>
      <w:proofErr w:type="spellEnd"/>
      <w:r w:rsidRPr="00B1603D">
        <w:rPr>
          <w:lang w:val="pt-BR"/>
        </w:rPr>
        <w:t xml:space="preserve">? Future </w:t>
      </w:r>
      <w:proofErr w:type="spellStart"/>
      <w:r w:rsidRPr="00B1603D">
        <w:rPr>
          <w:lang w:val="pt-BR"/>
        </w:rPr>
        <w:t>platforms</w:t>
      </w:r>
      <w:proofErr w:type="spellEnd"/>
      <w:r w:rsidRPr="00B1603D">
        <w:rPr>
          <w:lang w:val="pt-BR"/>
        </w:rPr>
        <w:t>?</w:t>
      </w:r>
    </w:p>
    <w:p w:rsidR="003B5736" w:rsidRPr="003B5736" w:rsidRDefault="003B5736" w:rsidP="003B5736">
      <w:pPr>
        <w:pStyle w:val="Corpodetexto"/>
        <w:rPr>
          <w:lang w:val="pt-BR"/>
        </w:rPr>
      </w:pPr>
      <w:r>
        <w:rPr>
          <w:lang w:val="pt-BR"/>
        </w:rPr>
        <w:t>Plataforma Apple em todo o consultório.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B1603D">
        <w:rPr>
          <w:lang w:val="pt-BR"/>
        </w:rPr>
        <w:t>What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other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applications</w:t>
      </w:r>
      <w:proofErr w:type="spellEnd"/>
      <w:r w:rsidRPr="00B1603D">
        <w:rPr>
          <w:lang w:val="pt-BR"/>
        </w:rPr>
        <w:t xml:space="preserve"> are in use? </w:t>
      </w:r>
      <w:proofErr w:type="gramStart"/>
      <w:r w:rsidRPr="00B1603D">
        <w:rPr>
          <w:lang w:val="pt-BR"/>
        </w:rPr>
        <w:t>Does</w:t>
      </w:r>
      <w:proofErr w:type="gram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your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application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need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integrate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with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them</w:t>
      </w:r>
      <w:proofErr w:type="spellEnd"/>
      <w:r w:rsidRPr="00B1603D">
        <w:rPr>
          <w:lang w:val="pt-BR"/>
        </w:rPr>
        <w:t>?</w:t>
      </w:r>
    </w:p>
    <w:p w:rsidR="003B5736" w:rsidRPr="003B5736" w:rsidRDefault="003B5736" w:rsidP="003B5736">
      <w:pPr>
        <w:pStyle w:val="Corpodetexto"/>
        <w:rPr>
          <w:lang w:val="pt-BR"/>
        </w:rPr>
      </w:pPr>
      <w:r>
        <w:rPr>
          <w:lang w:val="pt-BR"/>
        </w:rPr>
        <w:t>Serviços da Apple em uso: Calendário</w:t>
      </w:r>
      <w:r w:rsidR="005E6A0E">
        <w:rPr>
          <w:lang w:val="pt-BR"/>
        </w:rPr>
        <w:t>. Necessidade de integrar com o Calendário.</w:t>
      </w:r>
    </w:p>
    <w:p w:rsidR="00685AA7" w:rsidRDefault="00685AA7">
      <w:pPr>
        <w:pStyle w:val="InfoBlue"/>
        <w:rPr>
          <w:lang w:val="pt-BR"/>
        </w:rPr>
      </w:pPr>
      <w:proofErr w:type="spellStart"/>
      <w:proofErr w:type="gramStart"/>
      <w:r w:rsidRPr="00B1603D">
        <w:rPr>
          <w:lang w:val="pt-BR"/>
        </w:rPr>
        <w:t>This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where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extracts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from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Business </w:t>
      </w:r>
      <w:proofErr w:type="spellStart"/>
      <w:r w:rsidRPr="00B1603D">
        <w:rPr>
          <w:lang w:val="pt-BR"/>
        </w:rPr>
        <w:t>Model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could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included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outline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task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roles </w:t>
      </w:r>
      <w:proofErr w:type="spellStart"/>
      <w:r w:rsidRPr="00B1603D">
        <w:rPr>
          <w:lang w:val="pt-BR"/>
        </w:rPr>
        <w:t>involved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so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on</w:t>
      </w:r>
      <w:proofErr w:type="spellEnd"/>
      <w:r w:rsidRPr="00B1603D">
        <w:rPr>
          <w:lang w:val="pt-BR"/>
        </w:rPr>
        <w:t>.]</w:t>
      </w:r>
      <w:proofErr w:type="gramEnd"/>
    </w:p>
    <w:p w:rsidR="003B5736" w:rsidRPr="003B5736" w:rsidRDefault="003B5736" w:rsidP="003B5736">
      <w:pPr>
        <w:pStyle w:val="Corpodetexto"/>
        <w:rPr>
          <w:lang w:val="pt-BR"/>
        </w:rPr>
      </w:pPr>
      <w:r>
        <w:rPr>
          <w:lang w:val="pt-BR"/>
        </w:rPr>
        <w:t>Três processos: agendamento, confirmação e preparação da agenda do dia seguinte.</w:t>
      </w:r>
    </w:p>
    <w:p w:rsidR="00685AA7" w:rsidRPr="00B1603D" w:rsidRDefault="003F3215">
      <w:pPr>
        <w:pStyle w:val="Ttulo1"/>
        <w:rPr>
          <w:lang w:val="pt-BR"/>
        </w:rPr>
      </w:pPr>
      <w:bookmarkStart w:id="33" w:name="_Toc436203387"/>
      <w:bookmarkStart w:id="34" w:name="_Toc452813590"/>
      <w:bookmarkStart w:id="35" w:name="_Toc512930915"/>
      <w:bookmarkStart w:id="36" w:name="_Toc20715760"/>
      <w:bookmarkEnd w:id="24"/>
      <w:r>
        <w:rPr>
          <w:lang w:val="pt-BR"/>
        </w:rPr>
        <w:t xml:space="preserve">Visão Geral do </w:t>
      </w:r>
      <w:r w:rsidR="00685AA7" w:rsidRPr="00B1603D">
        <w:rPr>
          <w:lang w:val="pt-BR"/>
        </w:rPr>
        <w:t>Produt</w:t>
      </w:r>
      <w:r>
        <w:rPr>
          <w:lang w:val="pt-BR"/>
        </w:rPr>
        <w:t>o</w:t>
      </w:r>
      <w:bookmarkEnd w:id="33"/>
      <w:bookmarkEnd w:id="34"/>
      <w:bookmarkEnd w:id="35"/>
      <w:bookmarkEnd w:id="36"/>
    </w:p>
    <w:p w:rsidR="00685AA7" w:rsidRPr="00B1603D" w:rsidRDefault="003F3215">
      <w:pPr>
        <w:pStyle w:val="Ttulo2"/>
        <w:rPr>
          <w:lang w:val="pt-BR"/>
        </w:rPr>
      </w:pPr>
      <w:bookmarkStart w:id="37" w:name="_Toc452813588"/>
      <w:bookmarkStart w:id="38" w:name="_Toc512930913"/>
      <w:bookmarkStart w:id="39" w:name="_Toc20715763"/>
      <w:r>
        <w:rPr>
          <w:lang w:val="pt-BR"/>
        </w:rPr>
        <w:t>Necessidades e Características</w:t>
      </w:r>
      <w:bookmarkEnd w:id="37"/>
      <w:bookmarkEnd w:id="38"/>
      <w:bookmarkEnd w:id="39"/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>[</w:t>
      </w:r>
      <w:proofErr w:type="spellStart"/>
      <w:r w:rsidRPr="00B1603D">
        <w:rPr>
          <w:lang w:val="pt-BR"/>
        </w:rPr>
        <w:t>Avoid</w:t>
      </w:r>
      <w:proofErr w:type="spellEnd"/>
      <w:r w:rsidRPr="00B1603D">
        <w:rPr>
          <w:lang w:val="pt-BR"/>
        </w:rPr>
        <w:t xml:space="preserve"> design. </w:t>
      </w:r>
      <w:proofErr w:type="spellStart"/>
      <w:r w:rsidRPr="00B1603D">
        <w:rPr>
          <w:lang w:val="pt-BR"/>
        </w:rPr>
        <w:t>Keep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feature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descriptions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at</w:t>
      </w:r>
      <w:proofErr w:type="spellEnd"/>
      <w:r w:rsidRPr="00B1603D">
        <w:rPr>
          <w:lang w:val="pt-BR"/>
        </w:rPr>
        <w:t xml:space="preserve"> a general </w:t>
      </w:r>
      <w:proofErr w:type="spellStart"/>
      <w:r w:rsidRPr="00B1603D">
        <w:rPr>
          <w:lang w:val="pt-BR"/>
        </w:rPr>
        <w:t>level</w:t>
      </w:r>
      <w:proofErr w:type="spellEnd"/>
      <w:r w:rsidRPr="00B1603D">
        <w:rPr>
          <w:lang w:val="pt-BR"/>
        </w:rPr>
        <w:t xml:space="preserve">. Focus </w:t>
      </w:r>
      <w:proofErr w:type="spellStart"/>
      <w:r w:rsidRPr="00B1603D">
        <w:rPr>
          <w:lang w:val="pt-BR"/>
        </w:rPr>
        <w:t>on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capabilities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needed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why</w:t>
      </w:r>
      <w:proofErr w:type="spellEnd"/>
      <w:r w:rsidRPr="00B1603D">
        <w:rPr>
          <w:lang w:val="pt-BR"/>
        </w:rPr>
        <w:t xml:space="preserve"> (</w:t>
      </w:r>
      <w:proofErr w:type="spellStart"/>
      <w:r w:rsidRPr="00B1603D">
        <w:rPr>
          <w:lang w:val="pt-BR"/>
        </w:rPr>
        <w:t>not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how</w:t>
      </w:r>
      <w:proofErr w:type="spellEnd"/>
      <w:proofErr w:type="gramStart"/>
      <w:r w:rsidRPr="00B1603D">
        <w:rPr>
          <w:lang w:val="pt-BR"/>
        </w:rPr>
        <w:t>)</w:t>
      </w:r>
      <w:proofErr w:type="gramEnd"/>
      <w:r w:rsidRPr="00B1603D">
        <w:rPr>
          <w:lang w:val="pt-BR"/>
        </w:rPr>
        <w:tab/>
        <w:t xml:space="preserve"> </w:t>
      </w:r>
      <w:proofErr w:type="spellStart"/>
      <w:r w:rsidRPr="00B1603D">
        <w:rPr>
          <w:lang w:val="pt-BR"/>
        </w:rPr>
        <w:t>they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should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be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implemented</w:t>
      </w:r>
      <w:proofErr w:type="spellEnd"/>
      <w:r w:rsidRPr="00B1603D">
        <w:rPr>
          <w:lang w:val="pt-BR"/>
        </w:rPr>
        <w:t>.</w:t>
      </w:r>
      <w:r w:rsidR="0052614A" w:rsidRPr="00B1603D">
        <w:rPr>
          <w:lang w:val="pt-BR"/>
        </w:rPr>
        <w:t xml:space="preserve"> Capture </w:t>
      </w:r>
      <w:proofErr w:type="spellStart"/>
      <w:r w:rsidR="0052614A" w:rsidRPr="00B1603D">
        <w:rPr>
          <w:lang w:val="pt-BR"/>
        </w:rPr>
        <w:t>the</w:t>
      </w:r>
      <w:proofErr w:type="spellEnd"/>
      <w:r w:rsidR="0052614A" w:rsidRPr="00B1603D">
        <w:rPr>
          <w:lang w:val="pt-BR"/>
        </w:rPr>
        <w:t xml:space="preserve"> </w:t>
      </w:r>
      <w:proofErr w:type="spellStart"/>
      <w:r w:rsidR="0052614A" w:rsidRPr="00B1603D">
        <w:rPr>
          <w:lang w:val="pt-BR"/>
        </w:rPr>
        <w:t>stakeholder</w:t>
      </w:r>
      <w:proofErr w:type="spellEnd"/>
      <w:r w:rsidR="0052614A" w:rsidRPr="00B1603D">
        <w:rPr>
          <w:lang w:val="pt-BR"/>
        </w:rPr>
        <w:t xml:space="preserve"> </w:t>
      </w:r>
      <w:proofErr w:type="spellStart"/>
      <w:r w:rsidR="0052614A" w:rsidRPr="00B1603D">
        <w:rPr>
          <w:lang w:val="pt-BR"/>
        </w:rPr>
        <w:t>priority</w:t>
      </w:r>
      <w:proofErr w:type="spellEnd"/>
      <w:r w:rsidR="0052614A" w:rsidRPr="00B1603D">
        <w:rPr>
          <w:lang w:val="pt-BR"/>
        </w:rPr>
        <w:t xml:space="preserve"> </w:t>
      </w:r>
      <w:proofErr w:type="spellStart"/>
      <w:r w:rsidR="0052614A" w:rsidRPr="00B1603D">
        <w:rPr>
          <w:lang w:val="pt-BR"/>
        </w:rPr>
        <w:t>and</w:t>
      </w:r>
      <w:proofErr w:type="spellEnd"/>
      <w:r w:rsidR="0052614A" w:rsidRPr="00B1603D">
        <w:rPr>
          <w:lang w:val="pt-BR"/>
        </w:rPr>
        <w:t xml:space="preserve"> </w:t>
      </w:r>
      <w:proofErr w:type="spellStart"/>
      <w:r w:rsidR="0052614A" w:rsidRPr="00B1603D">
        <w:rPr>
          <w:lang w:val="pt-BR"/>
        </w:rPr>
        <w:t>planned</w:t>
      </w:r>
      <w:proofErr w:type="spellEnd"/>
      <w:r w:rsidR="0052614A" w:rsidRPr="00B1603D">
        <w:rPr>
          <w:lang w:val="pt-BR"/>
        </w:rPr>
        <w:t xml:space="preserve"> release for </w:t>
      </w:r>
      <w:proofErr w:type="spellStart"/>
      <w:r w:rsidR="0052614A" w:rsidRPr="00B1603D">
        <w:rPr>
          <w:lang w:val="pt-BR"/>
        </w:rPr>
        <w:t>each</w:t>
      </w:r>
      <w:proofErr w:type="spellEnd"/>
      <w:r w:rsidR="0052614A" w:rsidRPr="00B1603D">
        <w:rPr>
          <w:lang w:val="pt-BR"/>
        </w:rPr>
        <w:t xml:space="preserve"> </w:t>
      </w:r>
      <w:proofErr w:type="spellStart"/>
      <w:r w:rsidR="0052614A" w:rsidRPr="00B1603D">
        <w:rPr>
          <w:lang w:val="pt-BR"/>
        </w:rPr>
        <w:t>feature</w:t>
      </w:r>
      <w:proofErr w:type="spellEnd"/>
      <w:r w:rsidR="0052614A" w:rsidRPr="00B1603D">
        <w:rPr>
          <w:lang w:val="pt-BR"/>
        </w:rPr>
        <w:t>.</w:t>
      </w:r>
      <w:r w:rsidRPr="00B1603D">
        <w:rPr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RPr="00B1603D" w:rsidTr="0007105E">
        <w:tc>
          <w:tcPr>
            <w:tcW w:w="2802" w:type="dxa"/>
          </w:tcPr>
          <w:p w:rsidR="00685AA7" w:rsidRPr="00B1603D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Ne</w:t>
            </w:r>
            <w:r w:rsidR="0007105E">
              <w:rPr>
                <w:b/>
                <w:bCs/>
                <w:lang w:val="pt-BR"/>
              </w:rPr>
              <w:t>c</w:t>
            </w:r>
            <w:r w:rsidRPr="00B1603D">
              <w:rPr>
                <w:b/>
                <w:bCs/>
                <w:lang w:val="pt-BR"/>
              </w:rPr>
              <w:t>e</w:t>
            </w:r>
            <w:r w:rsidR="0007105E">
              <w:rPr>
                <w:b/>
                <w:bCs/>
                <w:lang w:val="pt-BR"/>
              </w:rPr>
              <w:t>ssida</w:t>
            </w:r>
            <w:r w:rsidRPr="00B1603D">
              <w:rPr>
                <w:b/>
                <w:bCs/>
                <w:lang w:val="pt-BR"/>
              </w:rPr>
              <w:t>d</w:t>
            </w:r>
            <w:r w:rsidR="0007105E">
              <w:rPr>
                <w:b/>
                <w:bCs/>
                <w:lang w:val="pt-BR"/>
              </w:rPr>
              <w:t>e</w:t>
            </w:r>
          </w:p>
        </w:tc>
        <w:tc>
          <w:tcPr>
            <w:tcW w:w="1275" w:type="dxa"/>
          </w:tcPr>
          <w:p w:rsidR="00685AA7" w:rsidRPr="00B1603D" w:rsidRDefault="00685AA7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 w:rsidR="0007105E">
              <w:rPr>
                <w:b/>
                <w:bCs/>
                <w:lang w:val="pt-BR"/>
              </w:rPr>
              <w:t>dade</w:t>
            </w:r>
          </w:p>
        </w:tc>
        <w:tc>
          <w:tcPr>
            <w:tcW w:w="1611" w:type="dxa"/>
          </w:tcPr>
          <w:p w:rsidR="00685AA7" w:rsidRPr="00B1603D" w:rsidRDefault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685AA7" w:rsidRPr="00B1603D" w:rsidRDefault="0007105E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685AA7" w:rsidRPr="00B1603D" w:rsidTr="0007105E">
        <w:tc>
          <w:tcPr>
            <w:tcW w:w="2802" w:type="dxa"/>
          </w:tcPr>
          <w:p w:rsidR="00685AA7" w:rsidRPr="00B1603D" w:rsidRDefault="0007105E" w:rsidP="00B953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Agendamento </w:t>
            </w:r>
            <w:r w:rsidR="00E4156E">
              <w:rPr>
                <w:lang w:val="pt-BR"/>
              </w:rPr>
              <w:t>de consultas</w:t>
            </w:r>
          </w:p>
        </w:tc>
        <w:tc>
          <w:tcPr>
            <w:tcW w:w="1275" w:type="dxa"/>
          </w:tcPr>
          <w:p w:rsidR="00685AA7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685AA7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agendamento</w:t>
            </w:r>
          </w:p>
        </w:tc>
        <w:tc>
          <w:tcPr>
            <w:tcW w:w="2430" w:type="dxa"/>
          </w:tcPr>
          <w:p w:rsidR="00685AA7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  <w:r w:rsidR="001F7077">
              <w:rPr>
                <w:lang w:val="pt-BR"/>
              </w:rPr>
              <w:t xml:space="preserve"> DEMO</w:t>
            </w:r>
          </w:p>
        </w:tc>
      </w:tr>
      <w:tr w:rsidR="0007105E" w:rsidRPr="00B1603D" w:rsidTr="0007105E">
        <w:tc>
          <w:tcPr>
            <w:tcW w:w="2802" w:type="dxa"/>
          </w:tcPr>
          <w:p w:rsidR="0007105E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pacientes</w:t>
            </w:r>
          </w:p>
        </w:tc>
        <w:tc>
          <w:tcPr>
            <w:tcW w:w="1275" w:type="dxa"/>
          </w:tcPr>
          <w:p w:rsidR="0007105E" w:rsidRPr="00B1603D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07105E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agendamento</w:t>
            </w:r>
          </w:p>
        </w:tc>
        <w:tc>
          <w:tcPr>
            <w:tcW w:w="2430" w:type="dxa"/>
          </w:tcPr>
          <w:p w:rsidR="0007105E" w:rsidRPr="00B1603D" w:rsidRDefault="001F70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07105E" w:rsidRPr="00B1603D" w:rsidTr="0007105E">
        <w:tc>
          <w:tcPr>
            <w:tcW w:w="2802" w:type="dxa"/>
          </w:tcPr>
          <w:p w:rsidR="0007105E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agenda da clínica</w:t>
            </w:r>
          </w:p>
        </w:tc>
        <w:tc>
          <w:tcPr>
            <w:tcW w:w="1275" w:type="dxa"/>
          </w:tcPr>
          <w:p w:rsidR="0007105E" w:rsidRPr="00B1603D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07105E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agenda</w:t>
            </w:r>
          </w:p>
        </w:tc>
        <w:tc>
          <w:tcPr>
            <w:tcW w:w="2430" w:type="dxa"/>
          </w:tcPr>
          <w:p w:rsidR="0007105E" w:rsidRPr="00B1603D" w:rsidRDefault="001F70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E4156E" w:rsidRPr="00B1603D" w:rsidTr="0007105E">
        <w:tc>
          <w:tcPr>
            <w:tcW w:w="2802" w:type="dxa"/>
          </w:tcPr>
          <w:p w:rsidR="00E4156E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agenda do paciente</w:t>
            </w:r>
          </w:p>
        </w:tc>
        <w:tc>
          <w:tcPr>
            <w:tcW w:w="1275" w:type="dxa"/>
          </w:tcPr>
          <w:p w:rsidR="00E4156E" w:rsidRPr="00B1603D" w:rsidRDefault="00E415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E4156E" w:rsidRPr="00B1603D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agenda</w:t>
            </w:r>
          </w:p>
        </w:tc>
        <w:tc>
          <w:tcPr>
            <w:tcW w:w="2430" w:type="dxa"/>
          </w:tcPr>
          <w:p w:rsidR="00E4156E" w:rsidRPr="00B1603D" w:rsidRDefault="001F70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4.0</w:t>
            </w:r>
          </w:p>
        </w:tc>
      </w:tr>
      <w:tr w:rsidR="00D1071E" w:rsidRPr="00B1603D" w:rsidTr="0007105E">
        <w:tc>
          <w:tcPr>
            <w:tcW w:w="2802" w:type="dxa"/>
          </w:tcPr>
          <w:p w:rsidR="00D1071E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Confirmação </w:t>
            </w:r>
            <w:r w:rsidR="00733D72">
              <w:rPr>
                <w:lang w:val="pt-BR"/>
              </w:rPr>
              <w:t xml:space="preserve">e preparação </w:t>
            </w:r>
            <w:r>
              <w:rPr>
                <w:lang w:val="pt-BR"/>
              </w:rPr>
              <w:t>de agenda do dia seguinte</w:t>
            </w:r>
          </w:p>
        </w:tc>
        <w:tc>
          <w:tcPr>
            <w:tcW w:w="1275" w:type="dxa"/>
          </w:tcPr>
          <w:p w:rsidR="00D1071E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D1071E" w:rsidRDefault="00D10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 de agenda</w:t>
            </w:r>
            <w:r w:rsidR="00733D72">
              <w:rPr>
                <w:lang w:val="pt-BR"/>
              </w:rPr>
              <w:t>mentos</w:t>
            </w:r>
          </w:p>
        </w:tc>
        <w:tc>
          <w:tcPr>
            <w:tcW w:w="2430" w:type="dxa"/>
          </w:tcPr>
          <w:p w:rsidR="00D1071E" w:rsidRDefault="001F7077" w:rsidP="001F70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 DEMO</w:t>
            </w:r>
          </w:p>
        </w:tc>
      </w:tr>
    </w:tbl>
    <w:p w:rsidR="00685AA7" w:rsidRPr="00B1603D" w:rsidRDefault="00685AA7">
      <w:pPr>
        <w:pStyle w:val="Corpodetexto"/>
        <w:rPr>
          <w:lang w:val="pt-BR"/>
        </w:rPr>
      </w:pPr>
    </w:p>
    <w:p w:rsidR="00685AA7" w:rsidRPr="00B1603D" w:rsidRDefault="00685AA7">
      <w:pPr>
        <w:pStyle w:val="Ttulo1"/>
        <w:rPr>
          <w:lang w:val="pt-BR"/>
        </w:rPr>
      </w:pPr>
      <w:bookmarkStart w:id="40" w:name="_Toc436203408"/>
      <w:bookmarkStart w:id="41" w:name="_Toc452813602"/>
      <w:bookmarkStart w:id="42" w:name="_Toc512930919"/>
      <w:bookmarkStart w:id="43" w:name="_Toc20715765"/>
      <w:r w:rsidRPr="00B1603D">
        <w:rPr>
          <w:lang w:val="pt-BR"/>
        </w:rPr>
        <w:t>O</w:t>
      </w:r>
      <w:r w:rsidR="003F3215">
        <w:rPr>
          <w:lang w:val="pt-BR"/>
        </w:rPr>
        <w:t>u</w:t>
      </w:r>
      <w:r w:rsidRPr="00B1603D">
        <w:rPr>
          <w:lang w:val="pt-BR"/>
        </w:rPr>
        <w:t>t</w:t>
      </w:r>
      <w:r w:rsidR="003F3215">
        <w:rPr>
          <w:lang w:val="pt-BR"/>
        </w:rPr>
        <w:t xml:space="preserve">ros Requisitos do </w:t>
      </w:r>
      <w:r w:rsidRPr="00B1603D">
        <w:rPr>
          <w:lang w:val="pt-BR"/>
        </w:rPr>
        <w:t>Produt</w:t>
      </w:r>
      <w:bookmarkEnd w:id="40"/>
      <w:bookmarkEnd w:id="41"/>
      <w:bookmarkEnd w:id="42"/>
      <w:bookmarkEnd w:id="43"/>
      <w:r w:rsidR="003F3215">
        <w:rPr>
          <w:lang w:val="pt-BR"/>
        </w:rPr>
        <w:t>o</w:t>
      </w:r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 xml:space="preserve">[At a high </w:t>
      </w:r>
      <w:proofErr w:type="spellStart"/>
      <w:r w:rsidRPr="00B1603D">
        <w:rPr>
          <w:lang w:val="pt-BR"/>
        </w:rPr>
        <w:t>level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list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applicable</w:t>
      </w:r>
      <w:proofErr w:type="spellEnd"/>
      <w:r w:rsidRPr="00B1603D">
        <w:rPr>
          <w:lang w:val="pt-BR"/>
        </w:rPr>
        <w:t xml:space="preserve"> </w:t>
      </w:r>
      <w:proofErr w:type="gramStart"/>
      <w:r w:rsidRPr="00B1603D">
        <w:rPr>
          <w:lang w:val="pt-BR"/>
        </w:rPr>
        <w:t>standards</w:t>
      </w:r>
      <w:proofErr w:type="gramEnd"/>
      <w:r w:rsidRPr="00B1603D">
        <w:rPr>
          <w:lang w:val="pt-BR"/>
        </w:rPr>
        <w:t xml:space="preserve">, hardware, </w:t>
      </w:r>
      <w:proofErr w:type="spellStart"/>
      <w:r w:rsidRPr="00B1603D">
        <w:rPr>
          <w:lang w:val="pt-BR"/>
        </w:rPr>
        <w:t>or</w:t>
      </w:r>
      <w:proofErr w:type="spellEnd"/>
      <w:r w:rsidRPr="00B1603D">
        <w:rPr>
          <w:lang w:val="pt-BR"/>
        </w:rPr>
        <w:t xml:space="preserve"> </w:t>
      </w:r>
      <w:proofErr w:type="spellStart"/>
      <w:r w:rsidRPr="00B43062">
        <w:rPr>
          <w:highlight w:val="yellow"/>
          <w:lang w:val="pt-BR"/>
        </w:rPr>
        <w:t>platform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 xml:space="preserve">; performance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 xml:space="preserve">;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environmental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>.</w:t>
      </w:r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 xml:space="preserve">Define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quality</w:t>
      </w:r>
      <w:proofErr w:type="spellEnd"/>
      <w:r w:rsidRPr="00B1603D">
        <w:rPr>
          <w:lang w:val="pt-BR"/>
        </w:rPr>
        <w:t xml:space="preserve"> ranges for </w:t>
      </w:r>
      <w:proofErr w:type="gramStart"/>
      <w:r w:rsidRPr="00B43062">
        <w:rPr>
          <w:highlight w:val="yellow"/>
          <w:lang w:val="pt-BR"/>
        </w:rPr>
        <w:t>performance</w:t>
      </w:r>
      <w:proofErr w:type="gram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robustness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fault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tolerance</w:t>
      </w:r>
      <w:proofErr w:type="spellEnd"/>
      <w:r w:rsidRPr="00B1603D">
        <w:rPr>
          <w:lang w:val="pt-BR"/>
        </w:rPr>
        <w:t xml:space="preserve">, </w:t>
      </w:r>
      <w:proofErr w:type="spellStart"/>
      <w:r w:rsidRPr="00B43062">
        <w:rPr>
          <w:highlight w:val="yellow"/>
          <w:lang w:val="pt-BR"/>
        </w:rPr>
        <w:t>usability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similar </w:t>
      </w:r>
      <w:proofErr w:type="spellStart"/>
      <w:r w:rsidRPr="00B1603D">
        <w:rPr>
          <w:lang w:val="pt-BR"/>
        </w:rPr>
        <w:t>characteristics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that</w:t>
      </w:r>
      <w:proofErr w:type="spellEnd"/>
      <w:r w:rsidRPr="00B1603D">
        <w:rPr>
          <w:lang w:val="pt-BR"/>
        </w:rPr>
        <w:t xml:space="preserve"> are </w:t>
      </w:r>
      <w:proofErr w:type="spellStart"/>
      <w:r w:rsidRPr="00B1603D">
        <w:rPr>
          <w:lang w:val="pt-BR"/>
        </w:rPr>
        <w:t>not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captured</w:t>
      </w:r>
      <w:proofErr w:type="spellEnd"/>
      <w:r w:rsidRPr="00B1603D">
        <w:rPr>
          <w:lang w:val="pt-BR"/>
        </w:rPr>
        <w:t xml:space="preserve"> in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Feature</w:t>
      </w:r>
      <w:proofErr w:type="spellEnd"/>
      <w:r w:rsidRPr="00B1603D">
        <w:rPr>
          <w:lang w:val="pt-BR"/>
        </w:rPr>
        <w:t xml:space="preserve"> Set.</w:t>
      </w:r>
    </w:p>
    <w:p w:rsidR="00685AA7" w:rsidRPr="00B1603D" w:rsidRDefault="00685AA7">
      <w:pPr>
        <w:pStyle w:val="InfoBlue"/>
        <w:rPr>
          <w:lang w:val="pt-BR"/>
        </w:rPr>
      </w:pPr>
      <w:bookmarkStart w:id="44" w:name="_Toc436203413"/>
      <w:bookmarkStart w:id="45" w:name="_Toc452813607"/>
      <w:r w:rsidRPr="00B1603D">
        <w:rPr>
          <w:lang w:val="pt-BR"/>
        </w:rPr>
        <w:t xml:space="preserve">Note </w:t>
      </w:r>
      <w:proofErr w:type="spellStart"/>
      <w:r w:rsidRPr="00B1603D">
        <w:rPr>
          <w:lang w:val="pt-BR"/>
        </w:rPr>
        <w:t>any</w:t>
      </w:r>
      <w:proofErr w:type="spellEnd"/>
      <w:r w:rsidRPr="00B1603D">
        <w:rPr>
          <w:lang w:val="pt-BR"/>
        </w:rPr>
        <w:t xml:space="preserve"> design </w:t>
      </w:r>
      <w:proofErr w:type="spellStart"/>
      <w:r w:rsidRPr="00B1603D">
        <w:rPr>
          <w:lang w:val="pt-BR"/>
        </w:rPr>
        <w:t>constraints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external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constraints</w:t>
      </w:r>
      <w:proofErr w:type="spellEnd"/>
      <w:r w:rsidRPr="00B1603D">
        <w:rPr>
          <w:lang w:val="pt-BR"/>
        </w:rPr>
        <w:t xml:space="preserve">, </w:t>
      </w:r>
      <w:proofErr w:type="spellStart"/>
      <w:r w:rsidR="00816C1B" w:rsidRPr="00B1603D">
        <w:rPr>
          <w:lang w:val="pt-BR"/>
        </w:rPr>
        <w:t>assumptions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or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other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dependencies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that</w:t>
      </w:r>
      <w:proofErr w:type="spellEnd"/>
      <w:r w:rsidR="00816C1B" w:rsidRPr="00B1603D">
        <w:rPr>
          <w:lang w:val="pt-BR"/>
        </w:rPr>
        <w:t xml:space="preserve">, </w:t>
      </w:r>
      <w:proofErr w:type="spellStart"/>
      <w:proofErr w:type="gramStart"/>
      <w:r w:rsidR="00816C1B" w:rsidRPr="00B1603D">
        <w:rPr>
          <w:lang w:val="pt-BR"/>
        </w:rPr>
        <w:t>if</w:t>
      </w:r>
      <w:proofErr w:type="spellEnd"/>
      <w:proofErr w:type="gram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changed</w:t>
      </w:r>
      <w:proofErr w:type="spellEnd"/>
      <w:r w:rsidR="00816C1B" w:rsidRPr="00B1603D">
        <w:rPr>
          <w:lang w:val="pt-BR"/>
        </w:rPr>
        <w:t xml:space="preserve">, </w:t>
      </w:r>
      <w:proofErr w:type="spellStart"/>
      <w:r w:rsidR="00816C1B" w:rsidRPr="00B1603D">
        <w:rPr>
          <w:lang w:val="pt-BR"/>
        </w:rPr>
        <w:t>will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alter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the</w:t>
      </w:r>
      <w:proofErr w:type="spellEnd"/>
      <w:r w:rsidR="00816C1B" w:rsidRPr="00B1603D">
        <w:rPr>
          <w:lang w:val="pt-BR"/>
        </w:rPr>
        <w:t xml:space="preserve"> </w:t>
      </w:r>
      <w:r w:rsidR="00816C1B" w:rsidRPr="00B1603D">
        <w:rPr>
          <w:b/>
          <w:bCs/>
          <w:lang w:val="pt-BR"/>
        </w:rPr>
        <w:t xml:space="preserve">Vision </w:t>
      </w:r>
      <w:proofErr w:type="spellStart"/>
      <w:r w:rsidR="00816C1B" w:rsidRPr="00B1603D">
        <w:rPr>
          <w:lang w:val="pt-BR"/>
        </w:rPr>
        <w:t>document</w:t>
      </w:r>
      <w:proofErr w:type="spellEnd"/>
      <w:r w:rsidR="00816C1B" w:rsidRPr="00B1603D">
        <w:rPr>
          <w:lang w:val="pt-BR"/>
        </w:rPr>
        <w:t xml:space="preserve">. For </w:t>
      </w:r>
      <w:proofErr w:type="spellStart"/>
      <w:r w:rsidR="00816C1B" w:rsidRPr="00B1603D">
        <w:rPr>
          <w:lang w:val="pt-BR"/>
        </w:rPr>
        <w:t>example</w:t>
      </w:r>
      <w:proofErr w:type="spellEnd"/>
      <w:r w:rsidR="00816C1B" w:rsidRPr="00B1603D">
        <w:rPr>
          <w:lang w:val="pt-BR"/>
        </w:rPr>
        <w:t xml:space="preserve">, </w:t>
      </w:r>
      <w:proofErr w:type="spellStart"/>
      <w:r w:rsidR="00816C1B" w:rsidRPr="00B1603D">
        <w:rPr>
          <w:lang w:val="pt-BR"/>
        </w:rPr>
        <w:t>an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assumption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may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state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that</w:t>
      </w:r>
      <w:proofErr w:type="spellEnd"/>
      <w:r w:rsidR="00816C1B" w:rsidRPr="00B1603D">
        <w:rPr>
          <w:lang w:val="pt-BR"/>
        </w:rPr>
        <w:t xml:space="preserve"> a </w:t>
      </w:r>
      <w:proofErr w:type="spellStart"/>
      <w:r w:rsidR="00816C1B" w:rsidRPr="00B1603D">
        <w:rPr>
          <w:lang w:val="pt-BR"/>
        </w:rPr>
        <w:t>specific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operating</w:t>
      </w:r>
      <w:proofErr w:type="spellEnd"/>
      <w:r w:rsidR="00816C1B" w:rsidRPr="00B1603D">
        <w:rPr>
          <w:lang w:val="pt-BR"/>
        </w:rPr>
        <w:t xml:space="preserve"> system </w:t>
      </w:r>
      <w:proofErr w:type="spellStart"/>
      <w:proofErr w:type="gramStart"/>
      <w:r w:rsidR="00816C1B" w:rsidRPr="00B1603D">
        <w:rPr>
          <w:lang w:val="pt-BR"/>
        </w:rPr>
        <w:t>will</w:t>
      </w:r>
      <w:proofErr w:type="spellEnd"/>
      <w:proofErr w:type="gram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be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available</w:t>
      </w:r>
      <w:proofErr w:type="spellEnd"/>
      <w:r w:rsidR="00816C1B" w:rsidRPr="00B1603D">
        <w:rPr>
          <w:lang w:val="pt-BR"/>
        </w:rPr>
        <w:t xml:space="preserve"> for </w:t>
      </w:r>
      <w:proofErr w:type="spellStart"/>
      <w:r w:rsidR="00816C1B" w:rsidRPr="00B1603D">
        <w:rPr>
          <w:lang w:val="pt-BR"/>
        </w:rPr>
        <w:t>the</w:t>
      </w:r>
      <w:proofErr w:type="spellEnd"/>
      <w:r w:rsidR="00816C1B" w:rsidRPr="00B1603D">
        <w:rPr>
          <w:lang w:val="pt-BR"/>
        </w:rPr>
        <w:t xml:space="preserve"> hardware </w:t>
      </w:r>
      <w:proofErr w:type="spellStart"/>
      <w:r w:rsidR="00816C1B" w:rsidRPr="00B1603D">
        <w:rPr>
          <w:lang w:val="pt-BR"/>
        </w:rPr>
        <w:t>designated</w:t>
      </w:r>
      <w:proofErr w:type="spellEnd"/>
      <w:r w:rsidR="00816C1B" w:rsidRPr="00B1603D">
        <w:rPr>
          <w:lang w:val="pt-BR"/>
        </w:rPr>
        <w:t xml:space="preserve"> for </w:t>
      </w:r>
      <w:proofErr w:type="spellStart"/>
      <w:r w:rsidR="00816C1B" w:rsidRPr="00B1603D">
        <w:rPr>
          <w:lang w:val="pt-BR"/>
        </w:rPr>
        <w:t>the</w:t>
      </w:r>
      <w:proofErr w:type="spellEnd"/>
      <w:r w:rsidR="00816C1B" w:rsidRPr="00B1603D">
        <w:rPr>
          <w:lang w:val="pt-BR"/>
        </w:rPr>
        <w:t xml:space="preserve"> software </w:t>
      </w:r>
      <w:proofErr w:type="spellStart"/>
      <w:r w:rsidR="00816C1B" w:rsidRPr="00B1603D">
        <w:rPr>
          <w:lang w:val="pt-BR"/>
        </w:rPr>
        <w:t>product</w:t>
      </w:r>
      <w:proofErr w:type="spellEnd"/>
      <w:r w:rsidR="00816C1B" w:rsidRPr="00B1603D">
        <w:rPr>
          <w:lang w:val="pt-BR"/>
        </w:rPr>
        <w:t xml:space="preserve">. </w:t>
      </w:r>
      <w:proofErr w:type="spellStart"/>
      <w:proofErr w:type="gramStart"/>
      <w:r w:rsidR="00816C1B" w:rsidRPr="00B1603D">
        <w:rPr>
          <w:lang w:val="pt-BR"/>
        </w:rPr>
        <w:t>If</w:t>
      </w:r>
      <w:proofErr w:type="spellEnd"/>
      <w:proofErr w:type="gram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the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operating</w:t>
      </w:r>
      <w:proofErr w:type="spellEnd"/>
      <w:r w:rsidR="00816C1B" w:rsidRPr="00B1603D">
        <w:rPr>
          <w:lang w:val="pt-BR"/>
        </w:rPr>
        <w:t xml:space="preserve"> system </w:t>
      </w:r>
      <w:proofErr w:type="spellStart"/>
      <w:r w:rsidR="00816C1B" w:rsidRPr="00B1603D">
        <w:rPr>
          <w:lang w:val="pt-BR"/>
        </w:rPr>
        <w:t>is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not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available</w:t>
      </w:r>
      <w:proofErr w:type="spellEnd"/>
      <w:r w:rsidR="00816C1B" w:rsidRPr="00B1603D">
        <w:rPr>
          <w:lang w:val="pt-BR"/>
        </w:rPr>
        <w:t xml:space="preserve">, </w:t>
      </w:r>
      <w:proofErr w:type="spellStart"/>
      <w:r w:rsidR="00816C1B" w:rsidRPr="00B1603D">
        <w:rPr>
          <w:lang w:val="pt-BR"/>
        </w:rPr>
        <w:t>the</w:t>
      </w:r>
      <w:proofErr w:type="spellEnd"/>
      <w:r w:rsidR="00816C1B" w:rsidRPr="00B1603D">
        <w:rPr>
          <w:lang w:val="pt-BR"/>
        </w:rPr>
        <w:t xml:space="preserve"> </w:t>
      </w:r>
      <w:r w:rsidR="00816C1B" w:rsidRPr="00B1603D">
        <w:rPr>
          <w:b/>
          <w:bCs/>
          <w:lang w:val="pt-BR"/>
        </w:rPr>
        <w:t>Vision</w:t>
      </w:r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document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will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need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to</w:t>
      </w:r>
      <w:proofErr w:type="spellEnd"/>
      <w:r w:rsidR="00816C1B" w:rsidRPr="00B1603D">
        <w:rPr>
          <w:lang w:val="pt-BR"/>
        </w:rPr>
        <w:t xml:space="preserve"> </w:t>
      </w:r>
      <w:proofErr w:type="spellStart"/>
      <w:r w:rsidR="00816C1B" w:rsidRPr="00B1603D">
        <w:rPr>
          <w:lang w:val="pt-BR"/>
        </w:rPr>
        <w:t>change</w:t>
      </w:r>
      <w:proofErr w:type="spellEnd"/>
      <w:r w:rsidR="00816C1B" w:rsidRPr="00B1603D">
        <w:rPr>
          <w:lang w:val="pt-BR"/>
        </w:rPr>
        <w:t>.</w:t>
      </w:r>
    </w:p>
    <w:p w:rsidR="00685AA7" w:rsidRPr="00B1603D" w:rsidRDefault="00685AA7">
      <w:pPr>
        <w:pStyle w:val="InfoBlue"/>
        <w:rPr>
          <w:lang w:val="pt-BR"/>
        </w:rPr>
      </w:pPr>
      <w:r w:rsidRPr="00B1603D">
        <w:rPr>
          <w:lang w:val="pt-BR"/>
        </w:rPr>
        <w:t xml:space="preserve">Define </w:t>
      </w:r>
      <w:proofErr w:type="spellStart"/>
      <w:r w:rsidRPr="00B1603D">
        <w:rPr>
          <w:lang w:val="pt-BR"/>
        </w:rPr>
        <w:t>any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specific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documentation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including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user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manuals</w:t>
      </w:r>
      <w:proofErr w:type="spellEnd"/>
      <w:r w:rsidRPr="00B1603D">
        <w:rPr>
          <w:lang w:val="pt-BR"/>
        </w:rPr>
        <w:t xml:space="preserve">, online help, </w:t>
      </w:r>
      <w:proofErr w:type="spellStart"/>
      <w:r w:rsidRPr="00B1603D">
        <w:rPr>
          <w:lang w:val="pt-BR"/>
        </w:rPr>
        <w:t>installation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labeling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packaging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>.</w:t>
      </w:r>
    </w:p>
    <w:p w:rsidR="00816C1B" w:rsidRPr="00B1603D" w:rsidRDefault="00685AA7" w:rsidP="00816C1B">
      <w:pPr>
        <w:pStyle w:val="InfoBlue"/>
        <w:rPr>
          <w:lang w:val="pt-BR"/>
        </w:rPr>
      </w:pPr>
      <w:r w:rsidRPr="00B1603D">
        <w:rPr>
          <w:lang w:val="pt-BR"/>
        </w:rPr>
        <w:t xml:space="preserve">Define </w:t>
      </w:r>
      <w:proofErr w:type="spellStart"/>
      <w:r w:rsidRPr="00B1603D">
        <w:rPr>
          <w:lang w:val="pt-BR"/>
        </w:rPr>
        <w:t>the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priority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of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these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other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product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requirements</w:t>
      </w:r>
      <w:proofErr w:type="spellEnd"/>
      <w:r w:rsidRPr="00B1603D">
        <w:rPr>
          <w:lang w:val="pt-BR"/>
        </w:rPr>
        <w:t xml:space="preserve">. Include, </w:t>
      </w:r>
      <w:proofErr w:type="spellStart"/>
      <w:proofErr w:type="gramStart"/>
      <w:r w:rsidRPr="00B1603D">
        <w:rPr>
          <w:lang w:val="pt-BR"/>
        </w:rPr>
        <w:t>if</w:t>
      </w:r>
      <w:proofErr w:type="spellEnd"/>
      <w:proofErr w:type="gram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useful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attributes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such</w:t>
      </w:r>
      <w:proofErr w:type="spellEnd"/>
      <w:r w:rsidRPr="00B1603D">
        <w:rPr>
          <w:lang w:val="pt-BR"/>
        </w:rPr>
        <w:t xml:space="preserve"> as </w:t>
      </w:r>
      <w:proofErr w:type="spellStart"/>
      <w:r w:rsidRPr="00B1603D">
        <w:rPr>
          <w:lang w:val="pt-BR"/>
        </w:rPr>
        <w:t>stability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benefit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effort</w:t>
      </w:r>
      <w:proofErr w:type="spellEnd"/>
      <w:r w:rsidRPr="00B1603D">
        <w:rPr>
          <w:lang w:val="pt-BR"/>
        </w:rPr>
        <w:t xml:space="preserve">, </w:t>
      </w:r>
      <w:proofErr w:type="spellStart"/>
      <w:r w:rsidRPr="00B1603D">
        <w:rPr>
          <w:lang w:val="pt-BR"/>
        </w:rPr>
        <w:t>and</w:t>
      </w:r>
      <w:proofErr w:type="spellEnd"/>
      <w:r w:rsidRPr="00B1603D">
        <w:rPr>
          <w:lang w:val="pt-BR"/>
        </w:rPr>
        <w:t xml:space="preserve"> </w:t>
      </w:r>
      <w:proofErr w:type="spellStart"/>
      <w:r w:rsidRPr="00B1603D">
        <w:rPr>
          <w:lang w:val="pt-BR"/>
        </w:rPr>
        <w:t>risk</w:t>
      </w:r>
      <w:proofErr w:type="spellEnd"/>
      <w:r w:rsidRPr="00B1603D">
        <w:rPr>
          <w:lang w:val="pt-BR"/>
        </w:rPr>
        <w:t>.]</w:t>
      </w:r>
      <w:bookmarkEnd w:id="44"/>
      <w:bookmarkEnd w:id="4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10"/>
        <w:gridCol w:w="1560"/>
        <w:gridCol w:w="2835"/>
      </w:tblGrid>
      <w:tr w:rsidR="002B4085" w:rsidRPr="00B1603D" w:rsidTr="00FC03A7">
        <w:tc>
          <w:tcPr>
            <w:tcW w:w="3510" w:type="dxa"/>
          </w:tcPr>
          <w:p w:rsidR="002B4085" w:rsidRPr="00B1603D" w:rsidRDefault="002B4085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Requi</w:t>
            </w:r>
            <w:r w:rsidR="0007105E">
              <w:rPr>
                <w:b/>
                <w:bCs/>
                <w:lang w:val="pt-BR"/>
              </w:rPr>
              <w:t>sito</w:t>
            </w:r>
          </w:p>
        </w:tc>
        <w:tc>
          <w:tcPr>
            <w:tcW w:w="1560" w:type="dxa"/>
          </w:tcPr>
          <w:p w:rsidR="002B4085" w:rsidRPr="00B1603D" w:rsidRDefault="002B4085" w:rsidP="0007105E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 w:rsidR="0007105E">
              <w:rPr>
                <w:b/>
                <w:bCs/>
                <w:lang w:val="pt-BR"/>
              </w:rPr>
              <w:t>dade</w:t>
            </w:r>
          </w:p>
        </w:tc>
        <w:tc>
          <w:tcPr>
            <w:tcW w:w="2835" w:type="dxa"/>
          </w:tcPr>
          <w:p w:rsidR="002B4085" w:rsidRPr="00B1603D" w:rsidRDefault="0007105E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2B4085" w:rsidRPr="00B1603D" w:rsidTr="00FC03A7">
        <w:tc>
          <w:tcPr>
            <w:tcW w:w="3510" w:type="dxa"/>
          </w:tcPr>
          <w:p w:rsidR="002B4085" w:rsidRPr="00B1603D" w:rsidRDefault="0007105E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Plataforma OS X e </w:t>
            </w:r>
            <w:proofErr w:type="spellStart"/>
            <w:proofErr w:type="gramStart"/>
            <w:r>
              <w:rPr>
                <w:lang w:val="pt-BR"/>
              </w:rPr>
              <w:t>iOS</w:t>
            </w:r>
            <w:proofErr w:type="spellEnd"/>
            <w:proofErr w:type="gramEnd"/>
          </w:p>
        </w:tc>
        <w:tc>
          <w:tcPr>
            <w:tcW w:w="1560" w:type="dxa"/>
          </w:tcPr>
          <w:p w:rsidR="002B4085" w:rsidRPr="00B1603D" w:rsidRDefault="0007105E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2B4085" w:rsidRPr="00B1603D" w:rsidRDefault="0007105E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07105E" w:rsidRPr="00B1603D" w:rsidTr="00FC03A7">
        <w:tc>
          <w:tcPr>
            <w:tcW w:w="3510" w:type="dxa"/>
          </w:tcPr>
          <w:p w:rsidR="0007105E" w:rsidRDefault="0007105E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 intu</w:t>
            </w:r>
            <w:r w:rsidR="00B95377">
              <w:rPr>
                <w:lang w:val="pt-BR"/>
              </w:rPr>
              <w:t>i</w:t>
            </w:r>
            <w:r>
              <w:rPr>
                <w:lang w:val="pt-BR"/>
              </w:rPr>
              <w:t>tiva</w:t>
            </w:r>
          </w:p>
        </w:tc>
        <w:tc>
          <w:tcPr>
            <w:tcW w:w="1560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07105E" w:rsidRPr="00B1603D" w:rsidTr="00FC03A7">
        <w:tc>
          <w:tcPr>
            <w:tcW w:w="3510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Agendamento rápido (&lt; 1 m)</w:t>
            </w:r>
          </w:p>
        </w:tc>
        <w:tc>
          <w:tcPr>
            <w:tcW w:w="1560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07105E" w:rsidRDefault="00B9537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B1603D" w:rsidRDefault="002B4085" w:rsidP="00816C1B">
      <w:pPr>
        <w:pStyle w:val="Corpodetexto"/>
        <w:ind w:left="0"/>
        <w:rPr>
          <w:lang w:val="pt-BR"/>
        </w:rPr>
      </w:pPr>
    </w:p>
    <w:sectPr w:rsidR="002B4085" w:rsidRPr="00B1603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Marco Aurélio Souza Mangan" w:date="2015-09-18T09:42:00Z" w:initials="MASM">
    <w:p w:rsidR="00C60DE7" w:rsidRDefault="00C60DE7">
      <w:pPr>
        <w:pStyle w:val="Textodecomentrio"/>
      </w:pPr>
      <w:r>
        <w:rPr>
          <w:rStyle w:val="Refdecomentrio"/>
        </w:rPr>
        <w:annotationRef/>
      </w:r>
      <w:proofErr w:type="spellStart"/>
      <w:r>
        <w:t>Não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consultórios</w:t>
      </w:r>
      <w:proofErr w:type="spellEnd"/>
      <w:r>
        <w:t>?</w:t>
      </w:r>
    </w:p>
  </w:comment>
  <w:comment w:id="19" w:author="Marco Aurélio Souza Mangan" w:date="2015-09-18T10:14:00Z" w:initials="MASM">
    <w:p w:rsidR="00C60DE7" w:rsidRDefault="00C60DE7">
      <w:pPr>
        <w:pStyle w:val="Textodecomentrio"/>
      </w:pPr>
      <w:r>
        <w:rPr>
          <w:rStyle w:val="Refdecomentrio"/>
        </w:rPr>
        <w:annotationRef/>
      </w:r>
      <w:proofErr w:type="spellStart"/>
      <w:r>
        <w:t>Tentei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C, </w:t>
      </w:r>
      <w:proofErr w:type="spellStart"/>
      <w:r>
        <w:t>na</w:t>
      </w:r>
      <w:proofErr w:type="spellEnd"/>
      <w:r>
        <w:t xml:space="preserve"> </w:t>
      </w:r>
      <w:proofErr w:type="spellStart"/>
      <w:r>
        <w:t>abreviatura</w:t>
      </w:r>
      <w:proofErr w:type="spellEnd"/>
      <w:r>
        <w:t xml:space="preserve">, par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Consultório</w:t>
      </w:r>
      <w:proofErr w:type="spellEnd"/>
      <w:r>
        <w:t xml:space="preserve">. </w:t>
      </w:r>
      <w:proofErr w:type="spellStart"/>
      <w:r>
        <w:t>Precisamos</w:t>
      </w:r>
      <w:proofErr w:type="spellEnd"/>
      <w:r>
        <w:t xml:space="preserve"> de um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melhor</w:t>
      </w:r>
      <w:proofErr w:type="spellEnd"/>
      <w: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DE7" w:rsidRDefault="00C60DE7">
      <w:pPr>
        <w:spacing w:line="240" w:lineRule="auto"/>
      </w:pPr>
      <w:r>
        <w:separator/>
      </w:r>
    </w:p>
  </w:endnote>
  <w:endnote w:type="continuationSeparator" w:id="0">
    <w:p w:rsidR="00C60DE7" w:rsidRDefault="00C60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0D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0DE7" w:rsidRDefault="00C60DE7" w:rsidP="00A741DE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0DE7" w:rsidRDefault="00C60DE7" w:rsidP="00CC5C04">
          <w:pPr>
            <w:jc w:val="center"/>
          </w:pPr>
          <w:r>
            <w:sym w:font="Symbol" w:char="F0D3"/>
          </w:r>
          <w:ins w:id="48" w:author="Marco Aurélio Souza Mangan" w:date="2015-09-18T10:43:00Z">
            <w:r>
              <w:t xml:space="preserve"> </w:t>
            </w:r>
          </w:ins>
          <w:r>
            <w:t xml:space="preserve">Mangan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0DE7" w:rsidRDefault="00C60DE7" w:rsidP="00A741DE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C258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60DE7" w:rsidRDefault="00C60DE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DE7" w:rsidRDefault="00C60DE7">
      <w:pPr>
        <w:spacing w:line="240" w:lineRule="auto"/>
      </w:pPr>
      <w:r>
        <w:separator/>
      </w:r>
    </w:p>
  </w:footnote>
  <w:footnote w:type="continuationSeparator" w:id="0">
    <w:p w:rsidR="00C60DE7" w:rsidRDefault="00C60D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0DE7">
      <w:tc>
        <w:tcPr>
          <w:tcW w:w="6379" w:type="dxa"/>
        </w:tcPr>
        <w:p w:rsidR="00C60DE7" w:rsidRDefault="00C60DE7" w:rsidP="00CC5C04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>
            <w:t>Dr. Ray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C60DE7" w:rsidRDefault="00C60DE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C60DE7">
      <w:tc>
        <w:tcPr>
          <w:tcW w:w="6379" w:type="dxa"/>
        </w:tcPr>
        <w:p w:rsidR="00C60DE7" w:rsidRDefault="00C60DE7" w:rsidP="00A741D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C60DE7" w:rsidRDefault="00C60DE7" w:rsidP="00C60DE7">
          <w:r>
            <w:t xml:space="preserve">  Data:  03</w:t>
          </w:r>
          <w:ins w:id="46" w:author="Marco Aurélio Souza Mangan" w:date="2015-09-18T10:42:00Z">
            <w:r>
              <w:t>4</w:t>
            </w:r>
          </w:ins>
          <w:del w:id="47" w:author="Marco Aurélio Souza Mangan" w:date="2015-09-18T10:42:00Z">
            <w:r w:rsidDel="00C60DE7">
              <w:delText>/</w:delText>
            </w:r>
          </w:del>
          <w:r>
            <w:t>SET/2015</w:t>
          </w:r>
        </w:p>
      </w:tc>
    </w:tr>
  </w:tbl>
  <w:p w:rsidR="00C60DE7" w:rsidRDefault="00C60DE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7C"/>
    <w:rsid w:val="0007105E"/>
    <w:rsid w:val="000B0663"/>
    <w:rsid w:val="0019590E"/>
    <w:rsid w:val="001C4F7E"/>
    <w:rsid w:val="001F7077"/>
    <w:rsid w:val="00277222"/>
    <w:rsid w:val="002B4085"/>
    <w:rsid w:val="00331048"/>
    <w:rsid w:val="003655F6"/>
    <w:rsid w:val="00375A4A"/>
    <w:rsid w:val="003B5736"/>
    <w:rsid w:val="003F3215"/>
    <w:rsid w:val="004C2586"/>
    <w:rsid w:val="004E7A6B"/>
    <w:rsid w:val="00517F92"/>
    <w:rsid w:val="0052614A"/>
    <w:rsid w:val="00544C2C"/>
    <w:rsid w:val="005E150B"/>
    <w:rsid w:val="005E6A0E"/>
    <w:rsid w:val="005F32BC"/>
    <w:rsid w:val="00685AA7"/>
    <w:rsid w:val="00686AE6"/>
    <w:rsid w:val="006D557C"/>
    <w:rsid w:val="00733D72"/>
    <w:rsid w:val="007A6FEA"/>
    <w:rsid w:val="00816C1B"/>
    <w:rsid w:val="00890831"/>
    <w:rsid w:val="008B4728"/>
    <w:rsid w:val="009A2DAE"/>
    <w:rsid w:val="009B5F5B"/>
    <w:rsid w:val="00A71024"/>
    <w:rsid w:val="00A741DE"/>
    <w:rsid w:val="00A84DB6"/>
    <w:rsid w:val="00AE35A5"/>
    <w:rsid w:val="00AE4979"/>
    <w:rsid w:val="00AE7EE5"/>
    <w:rsid w:val="00B1603D"/>
    <w:rsid w:val="00B43062"/>
    <w:rsid w:val="00B47AA1"/>
    <w:rsid w:val="00B95377"/>
    <w:rsid w:val="00BF5DC2"/>
    <w:rsid w:val="00C00751"/>
    <w:rsid w:val="00C60DE7"/>
    <w:rsid w:val="00C96381"/>
    <w:rsid w:val="00CC5C04"/>
    <w:rsid w:val="00D1071E"/>
    <w:rsid w:val="00E4156E"/>
    <w:rsid w:val="00EE70D7"/>
    <w:rsid w:val="00FC03A7"/>
    <w:rsid w:val="00F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AE7E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7EE5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7EE5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7E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7EE5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AE7E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7EE5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7EE5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7E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7EE5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cument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313</TotalTime>
  <Pages>3</Pages>
  <Words>819</Words>
  <Characters>4781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Marco Aurélio Souza Mangan</cp:lastModifiedBy>
  <cp:revision>26</cp:revision>
  <cp:lastPrinted>2001-03-15T17:26:00Z</cp:lastPrinted>
  <dcterms:created xsi:type="dcterms:W3CDTF">2015-08-21T13:25:00Z</dcterms:created>
  <dcterms:modified xsi:type="dcterms:W3CDTF">2015-09-18T13:59:00Z</dcterms:modified>
</cp:coreProperties>
</file>